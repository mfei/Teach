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2AF2" w14:textId="48EE3585" w:rsidR="00D34372" w:rsidRDefault="00E4459C" w:rsidP="00A97D0F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STANDARD</w:t>
      </w:r>
      <w:r w:rsidR="007118C5">
        <w:rPr>
          <w:sz w:val="44"/>
          <w:szCs w:val="44"/>
        </w:rPr>
        <w:fldChar w:fldCharType="begin"/>
      </w:r>
      <w:r w:rsidR="007118C5">
        <w:rPr>
          <w:sz w:val="44"/>
          <w:szCs w:val="44"/>
        </w:rPr>
        <w:instrText xml:space="preserve"> DOCPROPERTY  TherapeuticArea  \* MERGEFORMAT </w:instrText>
      </w:r>
      <w:r w:rsidR="007118C5">
        <w:rPr>
          <w:sz w:val="44"/>
          <w:szCs w:val="44"/>
        </w:rPr>
        <w:fldChar w:fldCharType="separate"/>
      </w:r>
      <w:r w:rsidR="00B965BF">
        <w:rPr>
          <w:sz w:val="44"/>
          <w:szCs w:val="44"/>
        </w:rPr>
        <w:t xml:space="preserve"> Oncology</w:t>
      </w:r>
      <w:r w:rsidR="007118C5">
        <w:rPr>
          <w:sz w:val="44"/>
          <w:szCs w:val="44"/>
        </w:rPr>
        <w:fldChar w:fldCharType="end"/>
      </w:r>
      <w:r w:rsidR="001A1D71">
        <w:rPr>
          <w:sz w:val="44"/>
          <w:szCs w:val="44"/>
        </w:rPr>
        <w:t xml:space="preserve"> </w:t>
      </w:r>
      <w:r w:rsidR="005F5B4F">
        <w:rPr>
          <w:sz w:val="44"/>
          <w:szCs w:val="44"/>
        </w:rPr>
        <w:fldChar w:fldCharType="begin"/>
      </w:r>
      <w:r w:rsidR="005F5B4F">
        <w:rPr>
          <w:sz w:val="44"/>
          <w:szCs w:val="44"/>
        </w:rPr>
        <w:instrText xml:space="preserve"> DOCPROPERTY  TLFType  \* MERGEFORMAT </w:instrText>
      </w:r>
      <w:r w:rsidR="005F5B4F">
        <w:rPr>
          <w:sz w:val="44"/>
          <w:szCs w:val="44"/>
        </w:rPr>
        <w:fldChar w:fldCharType="separate"/>
      </w:r>
      <w:r w:rsidR="00B965BF">
        <w:rPr>
          <w:sz w:val="44"/>
          <w:szCs w:val="44"/>
        </w:rPr>
        <w:t>Table</w:t>
      </w:r>
      <w:r w:rsidR="005F5B4F">
        <w:rPr>
          <w:sz w:val="44"/>
          <w:szCs w:val="44"/>
        </w:rPr>
        <w:fldChar w:fldCharType="end"/>
      </w:r>
      <w:r w:rsidR="00837197">
        <w:rPr>
          <w:sz w:val="44"/>
          <w:szCs w:val="44"/>
        </w:rPr>
        <w:t xml:space="preserve"> For </w:t>
      </w:r>
      <w:r w:rsidR="007760A4" w:rsidRPr="00815585">
        <w:rPr>
          <w:color w:val="0070C0"/>
          <w:sz w:val="44"/>
          <w:szCs w:val="44"/>
        </w:rPr>
        <w:t>RE</w:t>
      </w:r>
      <w:r w:rsidR="00E13350" w:rsidRPr="00815585">
        <w:rPr>
          <w:color w:val="0070C0"/>
          <w:sz w:val="44"/>
          <w:szCs w:val="44"/>
        </w:rPr>
        <w:t>C</w:t>
      </w:r>
      <w:r w:rsidR="007760A4" w:rsidRPr="00815585">
        <w:rPr>
          <w:color w:val="0070C0"/>
          <w:sz w:val="44"/>
          <w:szCs w:val="44"/>
        </w:rPr>
        <w:t>IST</w:t>
      </w:r>
    </w:p>
    <w:p w14:paraId="353D48AD" w14:textId="098E73F8" w:rsidR="00442339" w:rsidRPr="00E4459C" w:rsidRDefault="00821F95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fldChar w:fldCharType="begin"/>
      </w:r>
      <w:r w:rsidRPr="00E4459C">
        <w:rPr>
          <w:sz w:val="44"/>
          <w:szCs w:val="44"/>
        </w:rPr>
        <w:instrText xml:space="preserve"> DOCPROPERTY  TLFNumber  \* MERGEFORMAT </w:instrText>
      </w:r>
      <w:r w:rsidRPr="00E4459C">
        <w:rPr>
          <w:sz w:val="44"/>
          <w:szCs w:val="44"/>
        </w:rPr>
        <w:fldChar w:fldCharType="separate"/>
      </w:r>
      <w:r w:rsidR="00B965BF">
        <w:rPr>
          <w:sz w:val="44"/>
          <w:szCs w:val="44"/>
        </w:rPr>
        <w:t>T-OCEF01</w:t>
      </w:r>
      <w:r w:rsidRPr="00E4459C">
        <w:rPr>
          <w:sz w:val="44"/>
          <w:szCs w:val="44"/>
        </w:rPr>
        <w:fldChar w:fldCharType="end"/>
      </w:r>
      <w:r w:rsidR="00D34372">
        <w:rPr>
          <w:sz w:val="44"/>
          <w:szCs w:val="44"/>
        </w:rPr>
        <w:t>: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Description  \* MERGEFORMAT </w:instrText>
      </w:r>
      <w:r w:rsidR="003A39A6">
        <w:rPr>
          <w:sz w:val="44"/>
          <w:szCs w:val="44"/>
        </w:rPr>
        <w:fldChar w:fldCharType="separate"/>
      </w:r>
      <w:r w:rsidR="00B965BF">
        <w:rPr>
          <w:sz w:val="44"/>
          <w:szCs w:val="44"/>
        </w:rPr>
        <w:t>Response Rate</w:t>
      </w:r>
      <w:r w:rsidR="003A39A6">
        <w:rPr>
          <w:sz w:val="44"/>
          <w:szCs w:val="44"/>
        </w:rPr>
        <w:fldChar w:fldCharType="end"/>
      </w:r>
      <w:r w:rsidR="00D34372">
        <w:rPr>
          <w:sz w:val="44"/>
          <w:szCs w:val="44"/>
        </w:rPr>
        <w:t xml:space="preserve"> </w:t>
      </w:r>
    </w:p>
    <w:p w14:paraId="7BFDD215" w14:textId="09029BF9" w:rsidR="004A6602" w:rsidRPr="00E4459C" w:rsidRDefault="004A6602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VERSION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Version  \* MERGEFORMAT </w:instrText>
      </w:r>
      <w:r w:rsidR="003A39A6">
        <w:rPr>
          <w:sz w:val="44"/>
          <w:szCs w:val="44"/>
        </w:rPr>
        <w:fldChar w:fldCharType="separate"/>
      </w:r>
      <w:r w:rsidR="00B965BF">
        <w:rPr>
          <w:sz w:val="44"/>
          <w:szCs w:val="44"/>
        </w:rPr>
        <w:t>3.0</w:t>
      </w:r>
      <w:r w:rsidR="003A39A6">
        <w:rPr>
          <w:sz w:val="44"/>
          <w:szCs w:val="44"/>
        </w:rPr>
        <w:fldChar w:fldCharType="end"/>
      </w:r>
    </w:p>
    <w:p w14:paraId="7CE9932E" w14:textId="77777777" w:rsidR="007118C5" w:rsidRDefault="007118C5" w:rsidP="007118C5"/>
    <w:p w14:paraId="23298AED" w14:textId="77777777" w:rsidR="00A21FBC" w:rsidRDefault="00A21FBC" w:rsidP="00021BC6"/>
    <w:p w14:paraId="0BC35B13" w14:textId="77777777" w:rsidR="002C4062" w:rsidRDefault="002C4062" w:rsidP="00021BC6">
      <w:pPr>
        <w:sectPr w:rsidR="002C4062" w:rsidSect="00B2634B">
          <w:headerReference w:type="default" r:id="rId11"/>
          <w:footerReference w:type="default" r:id="rId12"/>
          <w:head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0"/>
        <w:gridCol w:w="1620"/>
        <w:gridCol w:w="1710"/>
        <w:gridCol w:w="1710"/>
        <w:gridCol w:w="1890"/>
        <w:gridCol w:w="1771"/>
      </w:tblGrid>
      <w:tr w:rsidR="0039410B" w:rsidRPr="0039410B" w14:paraId="152881B5" w14:textId="77777777" w:rsidTr="00911444">
        <w:trPr>
          <w:cantSplit/>
          <w:tblHeader/>
        </w:trPr>
        <w:tc>
          <w:tcPr>
            <w:tcW w:w="1284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EE0A7FE" w14:textId="6A23C32A" w:rsidR="0039410B" w:rsidRPr="0039410B" w:rsidRDefault="0039410B" w:rsidP="0039410B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bookmarkStart w:id="0" w:name="_Hlk197152940"/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TABLE 14.2__1.2</w:t>
            </w:r>
          </w:p>
          <w:p w14:paraId="3B99AC7E" w14:textId="707052F8" w:rsidR="0039410B" w:rsidRPr="0039410B" w:rsidRDefault="0039410B" w:rsidP="0039410B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73A42D46" w14:textId="61B4C0D9" w:rsidR="0017001B" w:rsidRDefault="0039410B" w:rsidP="0039410B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Analysis of Response</w:t>
            </w:r>
            <w:r w:rsidR="0017001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Rates </w:t>
            </w:r>
            <w:r w:rsidR="0017001B" w:rsidRPr="00015137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by </w:t>
            </w:r>
            <w:r w:rsidR="00015137" w:rsidRPr="00015137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type</w:t>
            </w:r>
          </w:p>
          <w:p w14:paraId="3BF7F767" w14:textId="54D111C9" w:rsidR="0039410B" w:rsidRPr="0039410B" w:rsidRDefault="0039410B" w:rsidP="0039410B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39410B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14:paraId="32DAF652" w14:textId="5D14FF90" w:rsidR="0039410B" w:rsidRPr="0039410B" w:rsidRDefault="0039410B" w:rsidP="0039410B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39410B" w:rsidRPr="0039410B" w14:paraId="77E275F5" w14:textId="77777777" w:rsidTr="00911444">
        <w:trPr>
          <w:cantSplit/>
          <w:tblHeader/>
        </w:trPr>
        <w:tc>
          <w:tcPr>
            <w:tcW w:w="5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E04AF08" w14:textId="77777777" w:rsidR="0039410B" w:rsidRPr="0039410B" w:rsidRDefault="0039410B" w:rsidP="0039410B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  <w:vAlign w:val="bottom"/>
          </w:tcPr>
          <w:p w14:paraId="24BB9B2D" w14:textId="6E94B075" w:rsidR="0039410B" w:rsidRPr="0039410B" w:rsidRDefault="0039410B" w:rsidP="0039410B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4C3CDBF2" w14:textId="56A72CAD" w:rsidR="0039410B" w:rsidRPr="0039410B" w:rsidRDefault="0039410B" w:rsidP="0039410B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------- </w:t>
            </w:r>
            <w:r w:rsidR="00B965B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B965BF"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-------</w:t>
            </w:r>
          </w:p>
        </w:tc>
        <w:tc>
          <w:tcPr>
            <w:tcW w:w="3661" w:type="dxa"/>
            <w:gridSpan w:val="2"/>
            <w:tcBorders>
              <w:top w:val="single" w:sz="4" w:space="0" w:color="auto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  <w:vAlign w:val="bottom"/>
          </w:tcPr>
          <w:p w14:paraId="55CEC182" w14:textId="5A668A6A" w:rsidR="0039410B" w:rsidRPr="0039410B" w:rsidRDefault="0039410B" w:rsidP="0039410B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---------- P-value@ ----------</w:t>
            </w:r>
          </w:p>
        </w:tc>
      </w:tr>
      <w:tr w:rsidR="0039410B" w:rsidRPr="0039410B" w14:paraId="1D6538FE" w14:textId="77777777" w:rsidTr="00911444">
        <w:trPr>
          <w:cantSplit/>
          <w:tblHeader/>
        </w:trPr>
        <w:tc>
          <w:tcPr>
            <w:tcW w:w="41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5D4411F" w14:textId="77777777" w:rsidR="0039410B" w:rsidRPr="0039410B" w:rsidRDefault="0039410B" w:rsidP="0039410B">
            <w:pPr>
              <w:keepNext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Response</w:t>
            </w:r>
          </w:p>
          <w:p w14:paraId="7AD32BAF" w14:textId="78999286" w:rsidR="0039410B" w:rsidRDefault="0039410B" w:rsidP="0039410B">
            <w:pPr>
              <w:keepNext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Type of Response</w:t>
            </w:r>
          </w:p>
          <w:p w14:paraId="123FC838" w14:textId="77777777" w:rsidR="0039410B" w:rsidRPr="0039410B" w:rsidRDefault="0039410B" w:rsidP="0039410B">
            <w:pPr>
              <w:keepNext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3F0D8B2" w14:textId="1EA9141C" w:rsidR="0039410B" w:rsidRPr="0039410B" w:rsidRDefault="009D2218" w:rsidP="0039410B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Comparator</w:t>
            </w:r>
          </w:p>
          <w:p w14:paraId="39B60207" w14:textId="077D52EB" w:rsidR="0039410B" w:rsidRDefault="0039410B" w:rsidP="0039410B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6DE2BD3C" w14:textId="4EA68E6C" w:rsidR="007760A4" w:rsidRPr="0039410B" w:rsidRDefault="007760A4" w:rsidP="0039410B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16788676" w14:textId="77777777" w:rsidR="0039410B" w:rsidRPr="0039410B" w:rsidRDefault="0039410B" w:rsidP="0039410B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8CB0E06" w14:textId="77777777" w:rsidR="0039410B" w:rsidRPr="0039410B" w:rsidRDefault="0039410B" w:rsidP="0039410B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10E5B5A7" w14:textId="4CE0A3D3" w:rsidR="0039410B" w:rsidRDefault="0039410B" w:rsidP="0039410B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60F9C179" w14:textId="483CFDA3" w:rsidR="007760A4" w:rsidRPr="0039410B" w:rsidRDefault="007760A4" w:rsidP="0039410B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5776875B" w14:textId="77777777" w:rsidR="0039410B" w:rsidRPr="0039410B" w:rsidRDefault="0039410B" w:rsidP="0039410B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dotDash" w:sz="4" w:space="0" w:color="FF0000"/>
            </w:tcBorders>
            <w:shd w:val="clear" w:color="auto" w:fill="FFFFFF"/>
            <w:vAlign w:val="bottom"/>
          </w:tcPr>
          <w:p w14:paraId="79339708" w14:textId="77777777" w:rsidR="0039410B" w:rsidRPr="0039410B" w:rsidRDefault="0039410B" w:rsidP="0039410B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  <w:p w14:paraId="4B35FA1A" w14:textId="26E6AE47" w:rsidR="0039410B" w:rsidRDefault="0039410B" w:rsidP="0039410B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7AB89090" w14:textId="4F794181" w:rsidR="007760A4" w:rsidRPr="0039410B" w:rsidRDefault="007760A4" w:rsidP="0039410B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70C89C5F" w14:textId="77777777" w:rsidR="0039410B" w:rsidRPr="0039410B" w:rsidRDefault="0039410B" w:rsidP="0039410B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nil"/>
              <w:left w:val="dotDash" w:sz="4" w:space="0" w:color="FF0000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B23DC0D" w14:textId="77777777" w:rsidR="0039410B" w:rsidRPr="0039410B" w:rsidRDefault="0039410B" w:rsidP="0039410B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09BDBC29" w14:textId="77777777" w:rsidR="0039410B" w:rsidRPr="0039410B" w:rsidRDefault="0039410B" w:rsidP="0039410B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vs</w:t>
            </w:r>
          </w:p>
          <w:p w14:paraId="4EE837C7" w14:textId="17E07E22" w:rsidR="0039410B" w:rsidRPr="0039410B" w:rsidRDefault="005D5F4D" w:rsidP="0039410B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Comparator</w:t>
            </w:r>
          </w:p>
          <w:p w14:paraId="3DB0A0B0" w14:textId="77777777" w:rsidR="0039410B" w:rsidRPr="0039410B" w:rsidRDefault="0039410B" w:rsidP="0039410B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dotDash" w:sz="4" w:space="0" w:color="FF0000"/>
            </w:tcBorders>
            <w:shd w:val="clear" w:color="auto" w:fill="FFFFFF"/>
            <w:vAlign w:val="bottom"/>
          </w:tcPr>
          <w:p w14:paraId="3C116025" w14:textId="7E51219C" w:rsidR="0039410B" w:rsidRPr="0039410B" w:rsidRDefault="0039410B" w:rsidP="0039410B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  <w:p w14:paraId="01A24DFA" w14:textId="77777777" w:rsidR="0039410B" w:rsidRPr="0039410B" w:rsidRDefault="0039410B" w:rsidP="0039410B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vs</w:t>
            </w:r>
          </w:p>
          <w:p w14:paraId="4A961DD3" w14:textId="70477196" w:rsidR="0039410B" w:rsidRPr="0039410B" w:rsidRDefault="005D5F4D" w:rsidP="0039410B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Comparator</w:t>
            </w:r>
          </w:p>
          <w:p w14:paraId="7C0315B8" w14:textId="77777777" w:rsidR="0039410B" w:rsidRPr="0039410B" w:rsidRDefault="0039410B" w:rsidP="0039410B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39410B" w:rsidRPr="0039410B" w14:paraId="456C7B78" w14:textId="77777777" w:rsidTr="00911444">
        <w:trPr>
          <w:cantSplit/>
        </w:trPr>
        <w:tc>
          <w:tcPr>
            <w:tcW w:w="414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4F483992" w14:textId="77777777" w:rsidR="0039410B" w:rsidRPr="0039410B" w:rsidRDefault="0039410B" w:rsidP="0039410B">
            <w:pPr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20D572F4" w14:textId="77777777" w:rsidR="0039410B" w:rsidRPr="0039410B" w:rsidRDefault="0039410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37A7B71C" w14:textId="77777777" w:rsidR="0039410B" w:rsidRPr="0039410B" w:rsidRDefault="0039410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3828770D" w14:textId="77777777" w:rsidR="0039410B" w:rsidRPr="0039410B" w:rsidRDefault="0039410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dotDash" w:sz="4" w:space="0" w:color="FF0000"/>
              <w:bottom w:val="dotDash" w:sz="4" w:space="0" w:color="FF0000"/>
              <w:right w:val="nil"/>
            </w:tcBorders>
            <w:shd w:val="clear" w:color="auto" w:fill="FFFFFF"/>
          </w:tcPr>
          <w:p w14:paraId="036C0B50" w14:textId="77777777" w:rsidR="0039410B" w:rsidRPr="0039410B" w:rsidRDefault="0039410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62FAAA84" w14:textId="77777777" w:rsidR="0039410B" w:rsidRPr="0039410B" w:rsidRDefault="0039410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39410B" w:rsidRPr="0039410B" w14:paraId="151D2D00" w14:textId="77777777" w:rsidTr="00911444">
        <w:trPr>
          <w:cantSplit/>
        </w:trPr>
        <w:tc>
          <w:tcPr>
            <w:tcW w:w="4140" w:type="dxa"/>
            <w:tcBorders>
              <w:top w:val="dotDash" w:sz="4" w:space="0" w:color="FF0000"/>
              <w:left w:val="dotDash" w:sz="4" w:space="0" w:color="FF0000"/>
              <w:bottom w:val="nil"/>
            </w:tcBorders>
            <w:shd w:val="clear" w:color="auto" w:fill="FFFFFF"/>
          </w:tcPr>
          <w:p w14:paraId="6DC98B8C" w14:textId="5C2501DD" w:rsidR="0039410B" w:rsidRPr="0039410B" w:rsidRDefault="0039410B" w:rsidP="0039410B">
            <w:pPr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Objective Response</w:t>
            </w:r>
            <w:r w:rsidR="003D49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Rate</w:t>
            </w: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(CR+PR)</w:t>
            </w:r>
          </w:p>
        </w:tc>
        <w:tc>
          <w:tcPr>
            <w:tcW w:w="1620" w:type="dxa"/>
            <w:tcBorders>
              <w:top w:val="dotDash" w:sz="4" w:space="0" w:color="FF0000"/>
              <w:bottom w:val="nil"/>
            </w:tcBorders>
            <w:shd w:val="clear" w:color="auto" w:fill="FFFFFF"/>
          </w:tcPr>
          <w:p w14:paraId="67FB7BB5" w14:textId="430E6EB8" w:rsidR="0039410B" w:rsidRPr="0039410B" w:rsidRDefault="0039410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dotDash" w:sz="4" w:space="0" w:color="FF0000"/>
              <w:bottom w:val="nil"/>
            </w:tcBorders>
            <w:shd w:val="clear" w:color="auto" w:fill="FFFFFF"/>
          </w:tcPr>
          <w:p w14:paraId="35C5C6B7" w14:textId="560460CB" w:rsidR="0039410B" w:rsidRPr="0039410B" w:rsidRDefault="0039410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7F652CE6" w14:textId="49A825D4" w:rsidR="0039410B" w:rsidRPr="0039410B" w:rsidRDefault="0039410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890" w:type="dxa"/>
            <w:tcBorders>
              <w:top w:val="dotDash" w:sz="4" w:space="0" w:color="FF0000"/>
              <w:left w:val="dotDash" w:sz="4" w:space="0" w:color="FF0000"/>
              <w:bottom w:val="nil"/>
            </w:tcBorders>
            <w:shd w:val="clear" w:color="auto" w:fill="FFFFFF"/>
          </w:tcPr>
          <w:p w14:paraId="67786C43" w14:textId="5A8C239D" w:rsidR="0039410B" w:rsidRPr="0039410B" w:rsidRDefault="0039410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x.xxxx*</w:t>
            </w:r>
          </w:p>
        </w:tc>
        <w:tc>
          <w:tcPr>
            <w:tcW w:w="1771" w:type="dxa"/>
            <w:tcBorders>
              <w:top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11DE3829" w14:textId="77777777" w:rsidR="0039410B" w:rsidRPr="0039410B" w:rsidRDefault="0039410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x.xxxx</w:t>
            </w:r>
          </w:p>
        </w:tc>
      </w:tr>
      <w:tr w:rsidR="0039410B" w:rsidRPr="0039410B" w14:paraId="4C0110A9" w14:textId="77777777" w:rsidTr="00911444">
        <w:trPr>
          <w:cantSplit/>
        </w:trPr>
        <w:tc>
          <w:tcPr>
            <w:tcW w:w="4140" w:type="dxa"/>
            <w:tcBorders>
              <w:top w:val="nil"/>
              <w:left w:val="dotDash" w:sz="4" w:space="0" w:color="FF0000"/>
              <w:bottom w:val="dotDash" w:sz="4" w:space="0" w:color="FF0000"/>
            </w:tcBorders>
            <w:shd w:val="clear" w:color="auto" w:fill="FFFFFF"/>
          </w:tcPr>
          <w:p w14:paraId="1B542401" w14:textId="25786D5C" w:rsidR="0039410B" w:rsidRPr="0039410B" w:rsidRDefault="0039410B" w:rsidP="0039410B">
            <w:pPr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 w:rsidR="00C23E8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95% </w:t>
            </w:r>
            <w:proofErr w:type="gramStart"/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CI</w:t>
            </w:r>
            <w:r w:rsidR="00C23E8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#</w:t>
            </w:r>
            <w:proofErr w:type="gramEnd"/>
          </w:p>
        </w:tc>
        <w:tc>
          <w:tcPr>
            <w:tcW w:w="1620" w:type="dxa"/>
            <w:tcBorders>
              <w:top w:val="nil"/>
              <w:bottom w:val="dotDash" w:sz="4" w:space="0" w:color="FF0000"/>
            </w:tcBorders>
            <w:shd w:val="clear" w:color="auto" w:fill="FFFFFF"/>
          </w:tcPr>
          <w:p w14:paraId="05F60D63" w14:textId="02912BFA" w:rsidR="0039410B" w:rsidRPr="0039410B" w:rsidRDefault="0039410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[</w:t>
            </w:r>
            <w:proofErr w:type="gramStart"/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1710" w:type="dxa"/>
            <w:tcBorders>
              <w:top w:val="nil"/>
              <w:bottom w:val="dotDash" w:sz="4" w:space="0" w:color="FF0000"/>
            </w:tcBorders>
            <w:shd w:val="clear" w:color="auto" w:fill="FFFFFF"/>
          </w:tcPr>
          <w:p w14:paraId="4B6C4C55" w14:textId="0B178793" w:rsidR="0039410B" w:rsidRPr="0039410B" w:rsidRDefault="0039410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[</w:t>
            </w:r>
            <w:proofErr w:type="gramStart"/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1710" w:type="dxa"/>
            <w:tcBorders>
              <w:top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14B929A8" w14:textId="4388C925" w:rsidR="0039410B" w:rsidRPr="0039410B" w:rsidRDefault="0039410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[</w:t>
            </w:r>
            <w:proofErr w:type="gramStart"/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1890" w:type="dxa"/>
            <w:tcBorders>
              <w:top w:val="nil"/>
              <w:left w:val="dotDash" w:sz="4" w:space="0" w:color="FF0000"/>
              <w:bottom w:val="dotDash" w:sz="4" w:space="0" w:color="FF0000"/>
            </w:tcBorders>
            <w:shd w:val="clear" w:color="auto" w:fill="FFFFFF"/>
          </w:tcPr>
          <w:p w14:paraId="1E7FBE2B" w14:textId="77777777" w:rsidR="0039410B" w:rsidRPr="0039410B" w:rsidRDefault="0039410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71" w:type="dxa"/>
            <w:tcBorders>
              <w:top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25AF2A93" w14:textId="77777777" w:rsidR="0039410B" w:rsidRPr="0039410B" w:rsidRDefault="0039410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0348B" w:rsidRPr="0039410B" w14:paraId="6E79862C" w14:textId="77777777" w:rsidTr="00BB53E3">
        <w:trPr>
          <w:cantSplit/>
        </w:trPr>
        <w:tc>
          <w:tcPr>
            <w:tcW w:w="4140" w:type="dxa"/>
            <w:tcBorders>
              <w:top w:val="dotDash" w:sz="4" w:space="0" w:color="FF0000"/>
              <w:bottom w:val="dotDash" w:sz="4" w:space="0" w:color="FF0000"/>
            </w:tcBorders>
            <w:shd w:val="clear" w:color="auto" w:fill="FFFFFF"/>
          </w:tcPr>
          <w:p w14:paraId="09F3D917" w14:textId="77777777" w:rsidR="0000348B" w:rsidRPr="0039410B" w:rsidRDefault="0000348B" w:rsidP="0039410B">
            <w:pPr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dotDash" w:sz="4" w:space="0" w:color="FF0000"/>
              <w:bottom w:val="dotDash" w:sz="4" w:space="0" w:color="FF0000"/>
            </w:tcBorders>
            <w:shd w:val="clear" w:color="auto" w:fill="FFFFFF"/>
          </w:tcPr>
          <w:p w14:paraId="6ADC0ADD" w14:textId="77777777" w:rsidR="0000348B" w:rsidRPr="0039410B" w:rsidRDefault="0000348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dotDash" w:sz="4" w:space="0" w:color="FF0000"/>
              <w:bottom w:val="dotDash" w:sz="4" w:space="0" w:color="FF0000"/>
            </w:tcBorders>
            <w:shd w:val="clear" w:color="auto" w:fill="FFFFFF"/>
          </w:tcPr>
          <w:p w14:paraId="1699B361" w14:textId="77777777" w:rsidR="0000348B" w:rsidRPr="0039410B" w:rsidRDefault="0000348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218343B7" w14:textId="77777777" w:rsidR="0000348B" w:rsidRPr="0039410B" w:rsidRDefault="0000348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dotDash" w:sz="4" w:space="0" w:color="FF0000"/>
              <w:left w:val="dotDash" w:sz="4" w:space="0" w:color="FF0000"/>
              <w:bottom w:val="dotDash" w:sz="4" w:space="0" w:color="FF0000"/>
            </w:tcBorders>
            <w:shd w:val="clear" w:color="auto" w:fill="FFFFFF"/>
          </w:tcPr>
          <w:p w14:paraId="43C99527" w14:textId="77777777" w:rsidR="0000348B" w:rsidRPr="0039410B" w:rsidRDefault="0000348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71" w:type="dxa"/>
            <w:tcBorders>
              <w:top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276BD28F" w14:textId="77777777" w:rsidR="0000348B" w:rsidRPr="0039410B" w:rsidRDefault="0000348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0348B" w:rsidRPr="0039410B" w14:paraId="397AEB34" w14:textId="77777777" w:rsidTr="00BB53E3">
        <w:trPr>
          <w:cantSplit/>
        </w:trPr>
        <w:tc>
          <w:tcPr>
            <w:tcW w:w="4140" w:type="dxa"/>
            <w:tcBorders>
              <w:top w:val="dotDash" w:sz="4" w:space="0" w:color="FF0000"/>
              <w:left w:val="dotDash" w:sz="4" w:space="0" w:color="FF0000"/>
            </w:tcBorders>
            <w:shd w:val="clear" w:color="auto" w:fill="FFFFFF" w:themeFill="background1"/>
          </w:tcPr>
          <w:p w14:paraId="3DEB6F04" w14:textId="77777777" w:rsidR="0000348B" w:rsidRPr="0039410B" w:rsidRDefault="0000348B">
            <w:pPr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19A05698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Difference in Rates</w:t>
            </w:r>
          </w:p>
        </w:tc>
        <w:tc>
          <w:tcPr>
            <w:tcW w:w="1620" w:type="dxa"/>
            <w:tcBorders>
              <w:top w:val="dotDash" w:sz="4" w:space="0" w:color="FF0000"/>
            </w:tcBorders>
            <w:shd w:val="clear" w:color="auto" w:fill="FFFFFF" w:themeFill="background1"/>
          </w:tcPr>
          <w:p w14:paraId="0C0EC014" w14:textId="77777777" w:rsidR="0000348B" w:rsidRPr="0039410B" w:rsidRDefault="0000348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dotDash" w:sz="4" w:space="0" w:color="FF0000"/>
            </w:tcBorders>
            <w:shd w:val="clear" w:color="auto" w:fill="FFFFFF" w:themeFill="background1"/>
          </w:tcPr>
          <w:p w14:paraId="2CEB67A7" w14:textId="0C5DB1B1" w:rsidR="0000348B" w:rsidRPr="0039410B" w:rsidRDefault="0000348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19A05698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710" w:type="dxa"/>
            <w:tcBorders>
              <w:top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5DF447D6" w14:textId="3BEF2886" w:rsidR="0000348B" w:rsidRPr="0039410B" w:rsidRDefault="0000348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890" w:type="dxa"/>
            <w:tcBorders>
              <w:top w:val="dotDash" w:sz="4" w:space="0" w:color="FF0000"/>
              <w:left w:val="dotDash" w:sz="4" w:space="0" w:color="FF0000"/>
            </w:tcBorders>
            <w:shd w:val="clear" w:color="auto" w:fill="FFFFFF" w:themeFill="background1"/>
          </w:tcPr>
          <w:p w14:paraId="7F74B23B" w14:textId="77777777" w:rsidR="0000348B" w:rsidRPr="0039410B" w:rsidRDefault="0000348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71" w:type="dxa"/>
            <w:tcBorders>
              <w:top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3AE68B4D" w14:textId="77777777" w:rsidR="0000348B" w:rsidRPr="0039410B" w:rsidRDefault="0000348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0348B" w:rsidRPr="0039410B" w14:paraId="0BDE9FEF" w14:textId="77777777" w:rsidTr="00BB53E3">
        <w:trPr>
          <w:cantSplit/>
        </w:trPr>
        <w:tc>
          <w:tcPr>
            <w:tcW w:w="4140" w:type="dxa"/>
            <w:tcBorders>
              <w:left w:val="dotDash" w:sz="4" w:space="0" w:color="FF0000"/>
              <w:bottom w:val="dotDash" w:sz="4" w:space="0" w:color="FF0000"/>
            </w:tcBorders>
            <w:shd w:val="clear" w:color="auto" w:fill="FFFFFF" w:themeFill="background1"/>
          </w:tcPr>
          <w:p w14:paraId="3B9E08C0" w14:textId="6708CC69" w:rsidR="0000348B" w:rsidRDefault="0000348B">
            <w:pPr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 w:rsidR="00C23E8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95%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</w:t>
            </w:r>
            <w:r w:rsidR="00C23E8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I]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#</w:t>
            </w:r>
            <w:proofErr w:type="gramEnd"/>
          </w:p>
        </w:tc>
        <w:tc>
          <w:tcPr>
            <w:tcW w:w="1620" w:type="dxa"/>
            <w:tcBorders>
              <w:bottom w:val="dotDash" w:sz="4" w:space="0" w:color="FF0000"/>
            </w:tcBorders>
            <w:shd w:val="clear" w:color="auto" w:fill="FFFFFF" w:themeFill="background1"/>
          </w:tcPr>
          <w:p w14:paraId="38C285F1" w14:textId="77777777" w:rsidR="0000348B" w:rsidRPr="0039410B" w:rsidRDefault="0000348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bottom w:val="dotDash" w:sz="4" w:space="0" w:color="FF0000"/>
            </w:tcBorders>
            <w:shd w:val="clear" w:color="auto" w:fill="FFFFFF" w:themeFill="background1"/>
          </w:tcPr>
          <w:p w14:paraId="19994060" w14:textId="7AA1B2E2" w:rsidR="0000348B" w:rsidRPr="0039410B" w:rsidRDefault="0000348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[</w:t>
            </w:r>
            <w:proofErr w:type="gramStart"/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1710" w:type="dxa"/>
            <w:tcBorders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274763D7" w14:textId="38C9ADC7" w:rsidR="0000348B" w:rsidRPr="0039410B" w:rsidRDefault="0000348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[</w:t>
            </w:r>
            <w:proofErr w:type="gramStart"/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1890" w:type="dxa"/>
            <w:tcBorders>
              <w:left w:val="dotDash" w:sz="4" w:space="0" w:color="FF0000"/>
              <w:bottom w:val="dotDash" w:sz="4" w:space="0" w:color="FF0000"/>
            </w:tcBorders>
            <w:shd w:val="clear" w:color="auto" w:fill="FFFFFF" w:themeFill="background1"/>
          </w:tcPr>
          <w:p w14:paraId="78CDF516" w14:textId="77777777" w:rsidR="0000348B" w:rsidRPr="0039410B" w:rsidRDefault="0000348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71" w:type="dxa"/>
            <w:tcBorders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10403FDC" w14:textId="77777777" w:rsidR="0000348B" w:rsidRPr="0039410B" w:rsidRDefault="0000348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0348B" w:rsidRPr="0039410B" w14:paraId="306A4D18" w14:textId="77777777" w:rsidTr="00BB53E3">
        <w:trPr>
          <w:cantSplit/>
        </w:trPr>
        <w:tc>
          <w:tcPr>
            <w:tcW w:w="4140" w:type="dxa"/>
            <w:tcBorders>
              <w:top w:val="dotDash" w:sz="4" w:space="0" w:color="FF0000"/>
              <w:left w:val="nil"/>
              <w:bottom w:val="dashed" w:sz="4" w:space="0" w:color="FF0000"/>
            </w:tcBorders>
            <w:shd w:val="clear" w:color="auto" w:fill="FFFFFF" w:themeFill="background1"/>
          </w:tcPr>
          <w:p w14:paraId="76AA5276" w14:textId="12702A9B" w:rsidR="0000348B" w:rsidRDefault="0000348B">
            <w:pPr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dotDash" w:sz="4" w:space="0" w:color="FF0000"/>
              <w:bottom w:val="dashed" w:sz="4" w:space="0" w:color="FF0000"/>
            </w:tcBorders>
            <w:shd w:val="clear" w:color="auto" w:fill="FFFFFF" w:themeFill="background1"/>
          </w:tcPr>
          <w:p w14:paraId="7F2A735F" w14:textId="77777777" w:rsidR="0000348B" w:rsidRPr="0039410B" w:rsidRDefault="0000348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dotDash" w:sz="4" w:space="0" w:color="FF0000"/>
              <w:bottom w:val="dashed" w:sz="4" w:space="0" w:color="FF0000"/>
            </w:tcBorders>
            <w:shd w:val="clear" w:color="auto" w:fill="FFFFFF" w:themeFill="background1"/>
          </w:tcPr>
          <w:p w14:paraId="1A99031E" w14:textId="77777777" w:rsidR="0000348B" w:rsidRPr="0039410B" w:rsidRDefault="0000348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dotDash" w:sz="4" w:space="0" w:color="FF0000"/>
              <w:bottom w:val="dashed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7B195642" w14:textId="77777777" w:rsidR="0000348B" w:rsidRPr="0039410B" w:rsidRDefault="0000348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dotDash" w:sz="4" w:space="0" w:color="FF0000"/>
              <w:left w:val="dotDash" w:sz="4" w:space="0" w:color="FF0000"/>
              <w:bottom w:val="dotDash" w:sz="4" w:space="0" w:color="FF0000"/>
            </w:tcBorders>
            <w:shd w:val="clear" w:color="auto" w:fill="FFFFFF" w:themeFill="background1"/>
          </w:tcPr>
          <w:p w14:paraId="160F234E" w14:textId="77777777" w:rsidR="0000348B" w:rsidRPr="0039410B" w:rsidRDefault="0000348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71" w:type="dxa"/>
            <w:tcBorders>
              <w:top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5DCA2E97" w14:textId="77777777" w:rsidR="0000348B" w:rsidRPr="0039410B" w:rsidRDefault="0000348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0348B" w:rsidRPr="0039410B" w14:paraId="12E21BDE" w14:textId="77777777" w:rsidTr="00911444">
        <w:trPr>
          <w:cantSplit/>
        </w:trPr>
        <w:tc>
          <w:tcPr>
            <w:tcW w:w="4140" w:type="dxa"/>
            <w:tcBorders>
              <w:top w:val="dashed" w:sz="4" w:space="0" w:color="FF0000"/>
              <w:left w:val="dashed" w:sz="4" w:space="0" w:color="FF0000"/>
            </w:tcBorders>
            <w:shd w:val="clear" w:color="auto" w:fill="FFFFFF" w:themeFill="background1"/>
          </w:tcPr>
          <w:p w14:paraId="791C5D51" w14:textId="77777777" w:rsidR="0000348B" w:rsidRDefault="0000348B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D57B9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Rate Ratio</w:t>
            </w:r>
          </w:p>
        </w:tc>
        <w:tc>
          <w:tcPr>
            <w:tcW w:w="1620" w:type="dxa"/>
            <w:tcBorders>
              <w:top w:val="dashed" w:sz="4" w:space="0" w:color="FF0000"/>
            </w:tcBorders>
            <w:shd w:val="clear" w:color="auto" w:fill="FFFFFF" w:themeFill="background1"/>
          </w:tcPr>
          <w:p w14:paraId="5034F731" w14:textId="77777777" w:rsidR="0000348B" w:rsidRPr="0039410B" w:rsidRDefault="0000348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dashed" w:sz="4" w:space="0" w:color="FF0000"/>
            </w:tcBorders>
            <w:shd w:val="clear" w:color="auto" w:fill="FFFFFF" w:themeFill="background1"/>
          </w:tcPr>
          <w:p w14:paraId="1AFBFBEE" w14:textId="60F27C23" w:rsidR="0000348B" w:rsidRPr="0039410B" w:rsidRDefault="0000348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710" w:type="dxa"/>
            <w:tcBorders>
              <w:top w:val="dashed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4FFC86DE" w14:textId="51913FC1" w:rsidR="0000348B" w:rsidRPr="0039410B" w:rsidRDefault="0000348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890" w:type="dxa"/>
            <w:tcBorders>
              <w:top w:val="dotDash" w:sz="4" w:space="0" w:color="FF0000"/>
              <w:left w:val="dotDash" w:sz="4" w:space="0" w:color="FF0000"/>
            </w:tcBorders>
            <w:shd w:val="clear" w:color="auto" w:fill="FFFFFF" w:themeFill="background1"/>
          </w:tcPr>
          <w:p w14:paraId="25CECF56" w14:textId="77777777" w:rsidR="0000348B" w:rsidRPr="0039410B" w:rsidRDefault="0000348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71" w:type="dxa"/>
            <w:tcBorders>
              <w:top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09F4E42C" w14:textId="77777777" w:rsidR="0000348B" w:rsidRPr="0039410B" w:rsidRDefault="0000348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0348B" w:rsidRPr="0039410B" w14:paraId="3C41CB47" w14:textId="77777777" w:rsidTr="00911444">
        <w:trPr>
          <w:cantSplit/>
        </w:trPr>
        <w:tc>
          <w:tcPr>
            <w:tcW w:w="4140" w:type="dxa"/>
            <w:tcBorders>
              <w:left w:val="dashed" w:sz="4" w:space="0" w:color="FF0000"/>
              <w:bottom w:val="dashed" w:sz="4" w:space="0" w:color="FF0000"/>
            </w:tcBorders>
            <w:shd w:val="clear" w:color="auto" w:fill="FFFFFF" w:themeFill="background1"/>
          </w:tcPr>
          <w:p w14:paraId="0753C9C0" w14:textId="40D97C7D" w:rsidR="0000348B" w:rsidRDefault="0000348B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 w:rsidR="00C23E8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95%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CI</w:t>
            </w:r>
            <w:r w:rsidR="00C23E8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#</w:t>
            </w:r>
            <w:proofErr w:type="gramEnd"/>
          </w:p>
        </w:tc>
        <w:tc>
          <w:tcPr>
            <w:tcW w:w="1620" w:type="dxa"/>
            <w:tcBorders>
              <w:bottom w:val="dashed" w:sz="4" w:space="0" w:color="FF0000"/>
            </w:tcBorders>
            <w:shd w:val="clear" w:color="auto" w:fill="FFFFFF" w:themeFill="background1"/>
          </w:tcPr>
          <w:p w14:paraId="346F83C5" w14:textId="77777777" w:rsidR="0000348B" w:rsidRPr="0039410B" w:rsidRDefault="0000348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bottom w:val="dashed" w:sz="4" w:space="0" w:color="FF0000"/>
            </w:tcBorders>
            <w:shd w:val="clear" w:color="auto" w:fill="FFFFFF" w:themeFill="background1"/>
          </w:tcPr>
          <w:p w14:paraId="351EFF2C" w14:textId="7E03A391" w:rsidR="0000348B" w:rsidRPr="0039410B" w:rsidRDefault="0000348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[</w:t>
            </w:r>
            <w:proofErr w:type="gramStart"/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1710" w:type="dxa"/>
            <w:tcBorders>
              <w:bottom w:val="dashed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01301653" w14:textId="1756BFEF" w:rsidR="0000348B" w:rsidRPr="0039410B" w:rsidRDefault="0000348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[</w:t>
            </w:r>
            <w:proofErr w:type="gramStart"/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1890" w:type="dxa"/>
            <w:tcBorders>
              <w:left w:val="dotDash" w:sz="4" w:space="0" w:color="FF0000"/>
              <w:bottom w:val="dotDash" w:sz="4" w:space="0" w:color="FF0000"/>
            </w:tcBorders>
            <w:shd w:val="clear" w:color="auto" w:fill="FFFFFF" w:themeFill="background1"/>
          </w:tcPr>
          <w:p w14:paraId="2CD531BD" w14:textId="77777777" w:rsidR="0000348B" w:rsidRPr="0039410B" w:rsidRDefault="0000348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71" w:type="dxa"/>
            <w:tcBorders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09E1F35C" w14:textId="77777777" w:rsidR="0000348B" w:rsidRPr="0039410B" w:rsidRDefault="0000348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7760A4" w:rsidRPr="0039410B" w14:paraId="51EA0FCB" w14:textId="77777777" w:rsidTr="00911444">
        <w:trPr>
          <w:cantSplit/>
        </w:trPr>
        <w:tc>
          <w:tcPr>
            <w:tcW w:w="4140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47C9F8B3" w14:textId="77777777" w:rsidR="007760A4" w:rsidRPr="0039410B" w:rsidRDefault="007760A4" w:rsidP="0039410B">
            <w:pPr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2A56CA43" w14:textId="77777777" w:rsidR="007760A4" w:rsidRPr="0039410B" w:rsidRDefault="007760A4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5E9A4102" w14:textId="77777777" w:rsidR="007760A4" w:rsidRPr="0039410B" w:rsidRDefault="007760A4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dotDash" w:sz="4" w:space="0" w:color="FF0000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5EBCCD4E" w14:textId="77777777" w:rsidR="007760A4" w:rsidRPr="0039410B" w:rsidRDefault="007760A4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dotDash" w:sz="4" w:space="0" w:color="FF0000"/>
              <w:left w:val="dotDash" w:sz="4" w:space="0" w:color="FF0000"/>
              <w:bottom w:val="dotDash" w:sz="4" w:space="0" w:color="FF0000"/>
              <w:right w:val="nil"/>
            </w:tcBorders>
            <w:shd w:val="clear" w:color="auto" w:fill="FFFFFF"/>
          </w:tcPr>
          <w:p w14:paraId="0C1D128A" w14:textId="77777777" w:rsidR="007760A4" w:rsidRPr="0039410B" w:rsidRDefault="007760A4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71" w:type="dxa"/>
            <w:tcBorders>
              <w:top w:val="dotDash" w:sz="4" w:space="0" w:color="FF0000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525CEC82" w14:textId="77777777" w:rsidR="007760A4" w:rsidRPr="0039410B" w:rsidRDefault="007760A4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39410B" w:rsidRPr="0039410B" w14:paraId="33FF1874" w14:textId="77777777" w:rsidTr="00911444">
        <w:trPr>
          <w:cantSplit/>
        </w:trPr>
        <w:tc>
          <w:tcPr>
            <w:tcW w:w="4140" w:type="dxa"/>
            <w:tcBorders>
              <w:top w:val="dotDash" w:sz="4" w:space="0" w:color="FF0000"/>
              <w:left w:val="dotDash" w:sz="4" w:space="0" w:color="FF0000"/>
              <w:bottom w:val="nil"/>
            </w:tcBorders>
            <w:shd w:val="clear" w:color="auto" w:fill="FFFFFF"/>
          </w:tcPr>
          <w:p w14:paraId="5FE8F344" w14:textId="4E10B7C3" w:rsidR="0039410B" w:rsidRPr="0039410B" w:rsidRDefault="0039410B" w:rsidP="0039410B">
            <w:pPr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Complete Response (CR)</w:t>
            </w:r>
          </w:p>
        </w:tc>
        <w:tc>
          <w:tcPr>
            <w:tcW w:w="1620" w:type="dxa"/>
            <w:tcBorders>
              <w:top w:val="dotDash" w:sz="4" w:space="0" w:color="FF0000"/>
              <w:bottom w:val="nil"/>
            </w:tcBorders>
            <w:shd w:val="clear" w:color="auto" w:fill="FFFFFF"/>
          </w:tcPr>
          <w:p w14:paraId="06C969AC" w14:textId="2E3E3569" w:rsidR="0039410B" w:rsidRPr="0039410B" w:rsidRDefault="0039410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dotDash" w:sz="4" w:space="0" w:color="FF0000"/>
              <w:bottom w:val="nil"/>
            </w:tcBorders>
            <w:shd w:val="clear" w:color="auto" w:fill="FFFFFF"/>
          </w:tcPr>
          <w:p w14:paraId="77E7A986" w14:textId="7738AF69" w:rsidR="0039410B" w:rsidRPr="0039410B" w:rsidRDefault="0039410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0D5F62CF" w14:textId="3ABD0265" w:rsidR="0039410B" w:rsidRPr="0039410B" w:rsidRDefault="0039410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890" w:type="dxa"/>
            <w:tcBorders>
              <w:top w:val="dotDash" w:sz="4" w:space="0" w:color="FF0000"/>
              <w:left w:val="dotDash" w:sz="4" w:space="0" w:color="FF0000"/>
              <w:bottom w:val="nil"/>
            </w:tcBorders>
            <w:shd w:val="clear" w:color="auto" w:fill="FFFFFF"/>
          </w:tcPr>
          <w:p w14:paraId="1F5E4CAF" w14:textId="77777777" w:rsidR="0039410B" w:rsidRPr="0039410B" w:rsidRDefault="0039410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71" w:type="dxa"/>
            <w:tcBorders>
              <w:top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7FB092DD" w14:textId="77777777" w:rsidR="0039410B" w:rsidRPr="0039410B" w:rsidRDefault="0039410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A5639B" w:rsidRPr="0039410B" w14:paraId="73F5D551" w14:textId="77777777" w:rsidTr="00911444">
        <w:trPr>
          <w:cantSplit/>
        </w:trPr>
        <w:tc>
          <w:tcPr>
            <w:tcW w:w="4140" w:type="dxa"/>
            <w:tcBorders>
              <w:top w:val="nil"/>
              <w:left w:val="dotDash" w:sz="4" w:space="0" w:color="FF0000"/>
              <w:bottom w:val="dotDash" w:sz="4" w:space="0" w:color="FF0000"/>
            </w:tcBorders>
            <w:shd w:val="clear" w:color="auto" w:fill="FFFFFF"/>
          </w:tcPr>
          <w:p w14:paraId="2D065B75" w14:textId="492B0234" w:rsidR="00A5639B" w:rsidRPr="0039410B" w:rsidRDefault="00A5639B" w:rsidP="00A5639B">
            <w:pPr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 w:rsidR="00C23E8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95% </w:t>
            </w:r>
            <w:proofErr w:type="gramStart"/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CI</w:t>
            </w:r>
            <w:r w:rsidR="00C23E8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#</w:t>
            </w:r>
            <w:proofErr w:type="gramEnd"/>
          </w:p>
        </w:tc>
        <w:tc>
          <w:tcPr>
            <w:tcW w:w="1620" w:type="dxa"/>
            <w:tcBorders>
              <w:top w:val="nil"/>
              <w:bottom w:val="dotDash" w:sz="4" w:space="0" w:color="FF0000"/>
            </w:tcBorders>
            <w:shd w:val="clear" w:color="auto" w:fill="FFFFFF"/>
          </w:tcPr>
          <w:p w14:paraId="67EF6640" w14:textId="31FD1295" w:rsidR="00A5639B" w:rsidRPr="0039410B" w:rsidRDefault="00A5639B" w:rsidP="00A5639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[</w:t>
            </w:r>
            <w:proofErr w:type="gramStart"/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1710" w:type="dxa"/>
            <w:tcBorders>
              <w:top w:val="nil"/>
              <w:bottom w:val="dotDash" w:sz="4" w:space="0" w:color="FF0000"/>
            </w:tcBorders>
            <w:shd w:val="clear" w:color="auto" w:fill="FFFFFF"/>
          </w:tcPr>
          <w:p w14:paraId="6632A1C7" w14:textId="29BF5668" w:rsidR="00A5639B" w:rsidRPr="0039410B" w:rsidRDefault="00A5639B" w:rsidP="00A5639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[</w:t>
            </w:r>
            <w:proofErr w:type="gramStart"/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1710" w:type="dxa"/>
            <w:tcBorders>
              <w:top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3F754B26" w14:textId="3A747E5A" w:rsidR="00A5639B" w:rsidRPr="0039410B" w:rsidRDefault="00A5639B" w:rsidP="00A5639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[</w:t>
            </w:r>
            <w:proofErr w:type="gramStart"/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1890" w:type="dxa"/>
            <w:tcBorders>
              <w:top w:val="nil"/>
              <w:left w:val="dotDash" w:sz="4" w:space="0" w:color="FF0000"/>
              <w:bottom w:val="dotDash" w:sz="4" w:space="0" w:color="FF0000"/>
            </w:tcBorders>
            <w:shd w:val="clear" w:color="auto" w:fill="FFFFFF"/>
          </w:tcPr>
          <w:p w14:paraId="11D0D450" w14:textId="77777777" w:rsidR="00A5639B" w:rsidRPr="0039410B" w:rsidRDefault="00A5639B" w:rsidP="00A5639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71" w:type="dxa"/>
            <w:tcBorders>
              <w:top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136DBCEF" w14:textId="77777777" w:rsidR="00A5639B" w:rsidRPr="0039410B" w:rsidRDefault="00A5639B" w:rsidP="00A5639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7760A4" w:rsidRPr="0039410B" w14:paraId="5CA53178" w14:textId="77777777" w:rsidTr="00911444">
        <w:trPr>
          <w:cantSplit/>
        </w:trPr>
        <w:tc>
          <w:tcPr>
            <w:tcW w:w="4140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6F6D0AC2" w14:textId="044D451F" w:rsidR="007760A4" w:rsidRPr="0039410B" w:rsidRDefault="007760A4" w:rsidP="0039410B">
            <w:pPr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45429FD9" w14:textId="77777777" w:rsidR="007760A4" w:rsidRPr="0039410B" w:rsidRDefault="007760A4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27FB2CE9" w14:textId="77777777" w:rsidR="007760A4" w:rsidRPr="0039410B" w:rsidRDefault="007760A4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dotDash" w:sz="4" w:space="0" w:color="FF0000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69F6C1C1" w14:textId="77777777" w:rsidR="007760A4" w:rsidRPr="0039410B" w:rsidRDefault="007760A4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dotDash" w:sz="4" w:space="0" w:color="FF0000"/>
              <w:left w:val="dotDash" w:sz="4" w:space="0" w:color="FF0000"/>
              <w:bottom w:val="dotDash" w:sz="4" w:space="0" w:color="FF0000"/>
              <w:right w:val="nil"/>
            </w:tcBorders>
            <w:shd w:val="clear" w:color="auto" w:fill="FFFFFF"/>
          </w:tcPr>
          <w:p w14:paraId="3A740485" w14:textId="77777777" w:rsidR="007760A4" w:rsidRPr="0039410B" w:rsidRDefault="007760A4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71" w:type="dxa"/>
            <w:tcBorders>
              <w:top w:val="dotDash" w:sz="4" w:space="0" w:color="FF0000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0FDE4261" w14:textId="77777777" w:rsidR="007760A4" w:rsidRPr="0039410B" w:rsidRDefault="007760A4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39410B" w:rsidRPr="0039410B" w14:paraId="7A11336B" w14:textId="77777777" w:rsidTr="00911444">
        <w:trPr>
          <w:cantSplit/>
        </w:trPr>
        <w:tc>
          <w:tcPr>
            <w:tcW w:w="4140" w:type="dxa"/>
            <w:tcBorders>
              <w:top w:val="dotDash" w:sz="4" w:space="0" w:color="FF0000"/>
              <w:left w:val="dotDash" w:sz="4" w:space="0" w:color="FF0000"/>
              <w:bottom w:val="nil"/>
            </w:tcBorders>
            <w:shd w:val="clear" w:color="auto" w:fill="FFFFFF"/>
          </w:tcPr>
          <w:p w14:paraId="5C59F0D5" w14:textId="40D2E667" w:rsidR="0039410B" w:rsidRPr="0039410B" w:rsidRDefault="0039410B" w:rsidP="0039410B">
            <w:pPr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Partial Response (PR)</w:t>
            </w:r>
          </w:p>
        </w:tc>
        <w:tc>
          <w:tcPr>
            <w:tcW w:w="1620" w:type="dxa"/>
            <w:tcBorders>
              <w:top w:val="dotDash" w:sz="4" w:space="0" w:color="FF0000"/>
              <w:bottom w:val="nil"/>
            </w:tcBorders>
            <w:shd w:val="clear" w:color="auto" w:fill="FFFFFF"/>
          </w:tcPr>
          <w:p w14:paraId="0178FB4B" w14:textId="41947C97" w:rsidR="0039410B" w:rsidRPr="0039410B" w:rsidRDefault="0039410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dotDash" w:sz="4" w:space="0" w:color="FF0000"/>
              <w:bottom w:val="nil"/>
            </w:tcBorders>
            <w:shd w:val="clear" w:color="auto" w:fill="FFFFFF"/>
          </w:tcPr>
          <w:p w14:paraId="194D0C8B" w14:textId="59B037D9" w:rsidR="0039410B" w:rsidRPr="0039410B" w:rsidRDefault="0039410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3BE6EEFD" w14:textId="42C2B636" w:rsidR="0039410B" w:rsidRPr="0039410B" w:rsidRDefault="0039410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890" w:type="dxa"/>
            <w:tcBorders>
              <w:top w:val="dotDash" w:sz="4" w:space="0" w:color="FF0000"/>
              <w:left w:val="dotDash" w:sz="4" w:space="0" w:color="FF0000"/>
              <w:bottom w:val="nil"/>
            </w:tcBorders>
            <w:shd w:val="clear" w:color="auto" w:fill="FFFFFF"/>
          </w:tcPr>
          <w:p w14:paraId="256B319F" w14:textId="77777777" w:rsidR="0039410B" w:rsidRPr="0039410B" w:rsidRDefault="0039410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71" w:type="dxa"/>
            <w:tcBorders>
              <w:top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1C5B6A7E" w14:textId="77777777" w:rsidR="0039410B" w:rsidRPr="0039410B" w:rsidRDefault="0039410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A5639B" w:rsidRPr="0039410B" w14:paraId="62A180FA" w14:textId="77777777" w:rsidTr="00911444">
        <w:trPr>
          <w:cantSplit/>
        </w:trPr>
        <w:tc>
          <w:tcPr>
            <w:tcW w:w="4140" w:type="dxa"/>
            <w:tcBorders>
              <w:top w:val="nil"/>
              <w:left w:val="dotDash" w:sz="4" w:space="0" w:color="FF0000"/>
              <w:bottom w:val="dotDash" w:sz="4" w:space="0" w:color="FF0000"/>
            </w:tcBorders>
            <w:shd w:val="clear" w:color="auto" w:fill="FFFFFF"/>
          </w:tcPr>
          <w:p w14:paraId="4653E330" w14:textId="70F55A55" w:rsidR="00A5639B" w:rsidRPr="0039410B" w:rsidRDefault="00A5639B" w:rsidP="00A5639B">
            <w:pPr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 w:rsidR="00C23E8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95% </w:t>
            </w:r>
            <w:proofErr w:type="gramStart"/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CI</w:t>
            </w:r>
            <w:r w:rsidR="00C23E8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#</w:t>
            </w:r>
            <w:proofErr w:type="gramEnd"/>
          </w:p>
        </w:tc>
        <w:tc>
          <w:tcPr>
            <w:tcW w:w="1620" w:type="dxa"/>
            <w:tcBorders>
              <w:top w:val="nil"/>
              <w:bottom w:val="dotDash" w:sz="4" w:space="0" w:color="FF0000"/>
            </w:tcBorders>
            <w:shd w:val="clear" w:color="auto" w:fill="FFFFFF"/>
          </w:tcPr>
          <w:p w14:paraId="1B3F6F9F" w14:textId="6653AC3D" w:rsidR="00A5639B" w:rsidRPr="0039410B" w:rsidRDefault="00A5639B" w:rsidP="00A5639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[</w:t>
            </w:r>
            <w:proofErr w:type="gramStart"/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1710" w:type="dxa"/>
            <w:tcBorders>
              <w:top w:val="nil"/>
              <w:bottom w:val="dotDash" w:sz="4" w:space="0" w:color="FF0000"/>
            </w:tcBorders>
            <w:shd w:val="clear" w:color="auto" w:fill="FFFFFF"/>
          </w:tcPr>
          <w:p w14:paraId="6BA9EFAA" w14:textId="1B5B595C" w:rsidR="00A5639B" w:rsidRPr="0039410B" w:rsidRDefault="00A5639B" w:rsidP="00A5639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[</w:t>
            </w:r>
            <w:proofErr w:type="gramStart"/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1710" w:type="dxa"/>
            <w:tcBorders>
              <w:top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715C42D8" w14:textId="0A8B1BC9" w:rsidR="00A5639B" w:rsidRPr="0039410B" w:rsidRDefault="00A5639B" w:rsidP="00A5639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[</w:t>
            </w:r>
            <w:proofErr w:type="gramStart"/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1890" w:type="dxa"/>
            <w:tcBorders>
              <w:top w:val="nil"/>
              <w:left w:val="dotDash" w:sz="4" w:space="0" w:color="FF0000"/>
              <w:bottom w:val="dotDash" w:sz="4" w:space="0" w:color="FF0000"/>
            </w:tcBorders>
            <w:shd w:val="clear" w:color="auto" w:fill="FFFFFF"/>
          </w:tcPr>
          <w:p w14:paraId="7B7D3C7F" w14:textId="69D38817" w:rsidR="00A5639B" w:rsidRPr="0039410B" w:rsidRDefault="00A5639B" w:rsidP="00A5639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71" w:type="dxa"/>
            <w:tcBorders>
              <w:top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0E86C0DC" w14:textId="74548732" w:rsidR="00A5639B" w:rsidRPr="0039410B" w:rsidRDefault="00A5639B" w:rsidP="00A5639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E442E" w:rsidRPr="0039410B" w14:paraId="0741A4C0" w14:textId="77777777" w:rsidTr="00911444">
        <w:trPr>
          <w:cantSplit/>
        </w:trPr>
        <w:tc>
          <w:tcPr>
            <w:tcW w:w="4140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411C7C10" w14:textId="77777777" w:rsidR="004E442E" w:rsidRPr="0039410B" w:rsidRDefault="004E442E" w:rsidP="00A5639B">
            <w:pPr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7CD03E16" w14:textId="77777777" w:rsidR="004E442E" w:rsidRPr="0039410B" w:rsidRDefault="004E442E" w:rsidP="00A5639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5BEACEBF" w14:textId="77777777" w:rsidR="004E442E" w:rsidRPr="0039410B" w:rsidRDefault="004E442E" w:rsidP="00A5639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dotDash" w:sz="4" w:space="0" w:color="FF0000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5A0A5FDC" w14:textId="77777777" w:rsidR="004E442E" w:rsidRPr="0039410B" w:rsidRDefault="004E442E" w:rsidP="00A5639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dotDash" w:sz="4" w:space="0" w:color="FF0000"/>
              <w:left w:val="dotDash" w:sz="4" w:space="0" w:color="FF0000"/>
              <w:bottom w:val="dotDash" w:sz="4" w:space="0" w:color="FF0000"/>
              <w:right w:val="nil"/>
            </w:tcBorders>
            <w:shd w:val="clear" w:color="auto" w:fill="FFFFFF"/>
          </w:tcPr>
          <w:p w14:paraId="5B0C5908" w14:textId="77777777" w:rsidR="004E442E" w:rsidRPr="0039410B" w:rsidRDefault="004E442E" w:rsidP="00A5639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71" w:type="dxa"/>
            <w:tcBorders>
              <w:top w:val="dotDash" w:sz="4" w:space="0" w:color="FF0000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03C06725" w14:textId="77777777" w:rsidR="004E442E" w:rsidRPr="0039410B" w:rsidRDefault="004E442E" w:rsidP="00A5639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E442E" w:rsidRPr="0039410B" w14:paraId="6E0EA44B" w14:textId="77777777" w:rsidTr="00911444">
        <w:trPr>
          <w:cantSplit/>
        </w:trPr>
        <w:tc>
          <w:tcPr>
            <w:tcW w:w="4140" w:type="dxa"/>
            <w:tcBorders>
              <w:top w:val="dotDash" w:sz="4" w:space="0" w:color="FF0000"/>
              <w:left w:val="dotDash" w:sz="4" w:space="0" w:color="FF0000"/>
              <w:bottom w:val="nil"/>
            </w:tcBorders>
            <w:shd w:val="clear" w:color="auto" w:fill="FFFFFF"/>
          </w:tcPr>
          <w:p w14:paraId="282D33DC" w14:textId="546F6A01" w:rsidR="004E442E" w:rsidRPr="0039410B" w:rsidRDefault="004E442E" w:rsidP="004E442E">
            <w:pPr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Clinical Benefit Rate (CR+PR+SD)</w:t>
            </w:r>
          </w:p>
        </w:tc>
        <w:tc>
          <w:tcPr>
            <w:tcW w:w="1620" w:type="dxa"/>
            <w:tcBorders>
              <w:top w:val="dotDash" w:sz="4" w:space="0" w:color="FF0000"/>
              <w:bottom w:val="nil"/>
            </w:tcBorders>
            <w:shd w:val="clear" w:color="auto" w:fill="FFFFFF"/>
          </w:tcPr>
          <w:p w14:paraId="692B528A" w14:textId="514288A5" w:rsidR="004E442E" w:rsidRPr="0039410B" w:rsidRDefault="004E442E" w:rsidP="004E442E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dotDash" w:sz="4" w:space="0" w:color="FF0000"/>
              <w:bottom w:val="nil"/>
            </w:tcBorders>
            <w:shd w:val="clear" w:color="auto" w:fill="FFFFFF"/>
          </w:tcPr>
          <w:p w14:paraId="3E0A6D3F" w14:textId="00810B72" w:rsidR="004E442E" w:rsidRPr="0039410B" w:rsidRDefault="004E442E" w:rsidP="004E442E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310DE00E" w14:textId="71A0BE4C" w:rsidR="004E442E" w:rsidRPr="0039410B" w:rsidRDefault="004E442E" w:rsidP="004E442E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890" w:type="dxa"/>
            <w:tcBorders>
              <w:top w:val="dotDash" w:sz="4" w:space="0" w:color="FF0000"/>
              <w:left w:val="dotDash" w:sz="4" w:space="0" w:color="FF0000"/>
              <w:bottom w:val="nil"/>
            </w:tcBorders>
            <w:shd w:val="clear" w:color="auto" w:fill="FFFFFF"/>
          </w:tcPr>
          <w:p w14:paraId="7C594E93" w14:textId="77777777" w:rsidR="004E442E" w:rsidRPr="0039410B" w:rsidRDefault="004E442E" w:rsidP="004E442E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71" w:type="dxa"/>
            <w:tcBorders>
              <w:top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09286746" w14:textId="77777777" w:rsidR="004E442E" w:rsidRPr="0039410B" w:rsidRDefault="004E442E" w:rsidP="004E442E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E442E" w:rsidRPr="0039410B" w14:paraId="305B2424" w14:textId="77777777" w:rsidTr="00911444">
        <w:trPr>
          <w:cantSplit/>
        </w:trPr>
        <w:tc>
          <w:tcPr>
            <w:tcW w:w="4140" w:type="dxa"/>
            <w:tcBorders>
              <w:top w:val="nil"/>
              <w:left w:val="dotDash" w:sz="4" w:space="0" w:color="FF0000"/>
              <w:bottom w:val="dotDash" w:sz="4" w:space="0" w:color="FF0000"/>
            </w:tcBorders>
            <w:shd w:val="clear" w:color="auto" w:fill="FFFFFF"/>
          </w:tcPr>
          <w:p w14:paraId="22D92499" w14:textId="738768C7" w:rsidR="004E442E" w:rsidRPr="0039410B" w:rsidRDefault="004E442E" w:rsidP="004E442E">
            <w:pPr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 w:rsidR="00C23E8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95%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CI</w:t>
            </w:r>
            <w:r w:rsidR="00C23E8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#</w:t>
            </w:r>
            <w:proofErr w:type="gramEnd"/>
          </w:p>
        </w:tc>
        <w:tc>
          <w:tcPr>
            <w:tcW w:w="1620" w:type="dxa"/>
            <w:tcBorders>
              <w:top w:val="nil"/>
              <w:bottom w:val="dotDash" w:sz="4" w:space="0" w:color="FF0000"/>
            </w:tcBorders>
            <w:shd w:val="clear" w:color="auto" w:fill="FFFFFF"/>
          </w:tcPr>
          <w:p w14:paraId="7F5DD2A7" w14:textId="76CAF0AA" w:rsidR="004E442E" w:rsidRPr="0039410B" w:rsidRDefault="004E442E" w:rsidP="004E442E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[</w:t>
            </w:r>
            <w:proofErr w:type="gramStart"/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1710" w:type="dxa"/>
            <w:tcBorders>
              <w:top w:val="nil"/>
              <w:bottom w:val="dotDash" w:sz="4" w:space="0" w:color="FF0000"/>
            </w:tcBorders>
            <w:shd w:val="clear" w:color="auto" w:fill="FFFFFF"/>
          </w:tcPr>
          <w:p w14:paraId="4D673F09" w14:textId="49F3DE85" w:rsidR="004E442E" w:rsidRPr="0039410B" w:rsidRDefault="004E442E" w:rsidP="004E442E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[</w:t>
            </w:r>
            <w:proofErr w:type="gramStart"/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1710" w:type="dxa"/>
            <w:tcBorders>
              <w:top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0CEA2B8B" w14:textId="596DE61C" w:rsidR="004E442E" w:rsidRPr="0039410B" w:rsidRDefault="004E442E" w:rsidP="004E442E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[</w:t>
            </w:r>
            <w:proofErr w:type="gramStart"/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1890" w:type="dxa"/>
            <w:tcBorders>
              <w:top w:val="nil"/>
              <w:left w:val="dotDash" w:sz="4" w:space="0" w:color="FF0000"/>
              <w:bottom w:val="dotDash" w:sz="4" w:space="0" w:color="FF0000"/>
            </w:tcBorders>
            <w:shd w:val="clear" w:color="auto" w:fill="FFFFFF"/>
          </w:tcPr>
          <w:p w14:paraId="0E951CDC" w14:textId="77777777" w:rsidR="004E442E" w:rsidRPr="0039410B" w:rsidRDefault="004E442E" w:rsidP="004E442E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71" w:type="dxa"/>
            <w:tcBorders>
              <w:top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0980E197" w14:textId="77777777" w:rsidR="004E442E" w:rsidRPr="0039410B" w:rsidRDefault="004E442E" w:rsidP="004E442E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39410B" w:rsidRPr="0039410B" w14:paraId="4BF24594" w14:textId="77777777" w:rsidTr="00911444">
        <w:trPr>
          <w:cantSplit/>
        </w:trPr>
        <w:tc>
          <w:tcPr>
            <w:tcW w:w="4140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00EE934D" w14:textId="65D0F800" w:rsidR="0039410B" w:rsidRPr="0039410B" w:rsidRDefault="0039410B" w:rsidP="0039410B">
            <w:pPr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5B959529" w14:textId="77777777" w:rsidR="0039410B" w:rsidRPr="0039410B" w:rsidRDefault="0039410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14883BD6" w14:textId="77777777" w:rsidR="0039410B" w:rsidRPr="0039410B" w:rsidRDefault="0039410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dotDash" w:sz="4" w:space="0" w:color="FF0000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496C3BEF" w14:textId="77777777" w:rsidR="0039410B" w:rsidRPr="0039410B" w:rsidRDefault="0039410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dotDash" w:sz="4" w:space="0" w:color="FF0000"/>
              <w:left w:val="dotDash" w:sz="4" w:space="0" w:color="FF0000"/>
              <w:bottom w:val="dotDash" w:sz="4" w:space="0" w:color="FF0000"/>
              <w:right w:val="nil"/>
            </w:tcBorders>
            <w:shd w:val="clear" w:color="auto" w:fill="FFFFFF"/>
          </w:tcPr>
          <w:p w14:paraId="58442CB2" w14:textId="77777777" w:rsidR="0039410B" w:rsidRPr="0039410B" w:rsidRDefault="0039410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71" w:type="dxa"/>
            <w:tcBorders>
              <w:top w:val="dotDash" w:sz="4" w:space="0" w:color="FF0000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4A737F95" w14:textId="77777777" w:rsidR="0039410B" w:rsidRPr="0039410B" w:rsidRDefault="0039410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39410B" w:rsidRPr="0039410B" w14:paraId="7E7EAD6F" w14:textId="77777777" w:rsidTr="00911444">
        <w:trPr>
          <w:cantSplit/>
        </w:trPr>
        <w:tc>
          <w:tcPr>
            <w:tcW w:w="4140" w:type="dxa"/>
            <w:tcBorders>
              <w:top w:val="dotDash" w:sz="4" w:space="0" w:color="FF0000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28641F6D" w14:textId="55D0F3BB" w:rsidR="0039410B" w:rsidRPr="0039410B" w:rsidRDefault="0039410B" w:rsidP="0039410B">
            <w:pPr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Best </w:t>
            </w:r>
            <w:r w:rsidR="0082349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Overall </w:t>
            </w:r>
            <w:r w:rsidRPr="003941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Response</w:t>
            </w:r>
          </w:p>
        </w:tc>
        <w:tc>
          <w:tcPr>
            <w:tcW w:w="162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/>
          </w:tcPr>
          <w:p w14:paraId="24165837" w14:textId="77777777" w:rsidR="0039410B" w:rsidRPr="0039410B" w:rsidRDefault="0039410B" w:rsidP="0039410B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/>
          </w:tcPr>
          <w:p w14:paraId="0842F1A1" w14:textId="77777777" w:rsidR="0039410B" w:rsidRPr="0039410B" w:rsidRDefault="0039410B" w:rsidP="0039410B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dotDash" w:sz="4" w:space="0" w:color="FF0000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0B3C5115" w14:textId="77777777" w:rsidR="0039410B" w:rsidRPr="0039410B" w:rsidRDefault="0039410B" w:rsidP="0039410B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dotDash" w:sz="4" w:space="0" w:color="FF0000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23FF50D2" w14:textId="77777777" w:rsidR="0039410B" w:rsidRPr="0039410B" w:rsidRDefault="0039410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71" w:type="dxa"/>
            <w:tcBorders>
              <w:top w:val="dotDash" w:sz="4" w:space="0" w:color="FF0000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14CC58FD" w14:textId="77777777" w:rsidR="0039410B" w:rsidRPr="0039410B" w:rsidRDefault="0039410B" w:rsidP="0039410B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8569F" w:rsidRPr="0039410B" w14:paraId="14EB0541" w14:textId="77777777" w:rsidTr="00911444">
        <w:trPr>
          <w:cantSplit/>
        </w:trPr>
        <w:tc>
          <w:tcPr>
            <w:tcW w:w="414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3D585196" w14:textId="35D495CB" w:rsidR="00F8569F" w:rsidRPr="00BB124A" w:rsidRDefault="00F8569F" w:rsidP="00F8569F">
            <w:pPr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BB124A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Complete Response (CR)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EB9FE" w14:textId="12B9FDDE" w:rsidR="00F8569F" w:rsidRPr="0039410B" w:rsidRDefault="00F8569F" w:rsidP="00F8569F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1F83B" w14:textId="230E9C20" w:rsidR="00F8569F" w:rsidRPr="0039410B" w:rsidRDefault="00F8569F" w:rsidP="00F8569F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0C4C9055" w14:textId="4617EF23" w:rsidR="00F8569F" w:rsidRPr="0039410B" w:rsidRDefault="00F8569F" w:rsidP="00F8569F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89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7049C4C3" w14:textId="77777777" w:rsidR="00F8569F" w:rsidRPr="0039410B" w:rsidRDefault="00F8569F" w:rsidP="00F8569F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590E4E9F" w14:textId="77777777" w:rsidR="00F8569F" w:rsidRPr="0039410B" w:rsidRDefault="00F8569F" w:rsidP="00F8569F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8569F" w:rsidRPr="0039410B" w14:paraId="540C3E6A" w14:textId="77777777" w:rsidTr="00911444">
        <w:trPr>
          <w:cantSplit/>
        </w:trPr>
        <w:tc>
          <w:tcPr>
            <w:tcW w:w="414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3DAE24F2" w14:textId="37836FCD" w:rsidR="00F8569F" w:rsidRPr="00BB124A" w:rsidRDefault="00F8569F" w:rsidP="00F8569F">
            <w:pPr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BB124A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Partial Response (PR)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C1F8B" w14:textId="1417BDCB" w:rsidR="00F8569F" w:rsidRPr="0039410B" w:rsidRDefault="00F8569F" w:rsidP="00F8569F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30A37" w14:textId="419BE00F" w:rsidR="00F8569F" w:rsidRPr="0039410B" w:rsidRDefault="00F8569F" w:rsidP="00F8569F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2A0B96FB" w14:textId="27D29D9E" w:rsidR="00F8569F" w:rsidRPr="0039410B" w:rsidRDefault="00F8569F" w:rsidP="00F8569F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89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19ABDB1A" w14:textId="77777777" w:rsidR="00F8569F" w:rsidRPr="0039410B" w:rsidRDefault="00F8569F" w:rsidP="00F8569F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71012598" w14:textId="77777777" w:rsidR="00F8569F" w:rsidRPr="0039410B" w:rsidRDefault="00F8569F" w:rsidP="00F8569F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8569F" w:rsidRPr="0039410B" w14:paraId="03969B03" w14:textId="77777777" w:rsidTr="00911444">
        <w:trPr>
          <w:cantSplit/>
        </w:trPr>
        <w:tc>
          <w:tcPr>
            <w:tcW w:w="414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74C34EA2" w14:textId="4864EA42" w:rsidR="00F8569F" w:rsidRPr="00BB124A" w:rsidRDefault="00F8569F" w:rsidP="00F8569F">
            <w:pPr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BB124A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Stable Disease (SD)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C8CCC" w14:textId="2FE22BC0" w:rsidR="00F8569F" w:rsidRPr="0039410B" w:rsidRDefault="00F8569F" w:rsidP="00F8569F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22FFA" w14:textId="658B6EDE" w:rsidR="00F8569F" w:rsidRPr="0039410B" w:rsidRDefault="00F8569F" w:rsidP="00F8569F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22173056" w14:textId="47DC4F25" w:rsidR="00F8569F" w:rsidRPr="0039410B" w:rsidRDefault="00F8569F" w:rsidP="00F8569F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89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6EA614A7" w14:textId="77777777" w:rsidR="00F8569F" w:rsidRPr="0039410B" w:rsidRDefault="00F8569F" w:rsidP="00F8569F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74733A75" w14:textId="77777777" w:rsidR="00F8569F" w:rsidRPr="0039410B" w:rsidRDefault="00F8569F" w:rsidP="00F8569F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767F3" w:rsidRPr="0039410B" w14:paraId="7D77342B" w14:textId="77777777" w:rsidTr="00911444">
        <w:trPr>
          <w:cantSplit/>
        </w:trPr>
        <w:tc>
          <w:tcPr>
            <w:tcW w:w="414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7F0C2BDF" w14:textId="72913CAD" w:rsidR="004767F3" w:rsidRPr="00BB124A" w:rsidRDefault="004767F3" w:rsidP="004767F3">
            <w:pPr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Progressi</w:t>
            </w:r>
            <w:r w:rsidR="00AC134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ve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="00AC134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Disease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(PD)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BFE01" w14:textId="56AF99CC" w:rsidR="004767F3" w:rsidRPr="0039410B" w:rsidRDefault="004767F3" w:rsidP="004767F3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C26BC" w14:textId="29AC0EBD" w:rsidR="004767F3" w:rsidRPr="0039410B" w:rsidRDefault="004767F3" w:rsidP="004767F3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3A76C0E1" w14:textId="48BE2427" w:rsidR="004767F3" w:rsidRPr="0039410B" w:rsidRDefault="004767F3" w:rsidP="004767F3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89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78D2559F" w14:textId="77777777" w:rsidR="004767F3" w:rsidRPr="0039410B" w:rsidRDefault="004767F3" w:rsidP="004767F3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382BA574" w14:textId="77777777" w:rsidR="004767F3" w:rsidRPr="0039410B" w:rsidRDefault="004767F3" w:rsidP="004767F3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767F3" w:rsidRPr="0039410B" w14:paraId="2244FB20" w14:textId="77777777" w:rsidTr="00911444">
        <w:trPr>
          <w:cantSplit/>
        </w:trPr>
        <w:tc>
          <w:tcPr>
            <w:tcW w:w="414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28C6C4CA" w14:textId="2C59ABA6" w:rsidR="004767F3" w:rsidRPr="00BB124A" w:rsidRDefault="004767F3" w:rsidP="004767F3">
            <w:pPr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Confirmed </w:t>
            </w:r>
            <w:r w:rsidR="00AC134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Progressive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="00AC134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Disease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(CPD)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82FB4" w14:textId="417DCE8D" w:rsidR="004767F3" w:rsidRPr="0039410B" w:rsidRDefault="004767F3" w:rsidP="004767F3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B00AE" w14:textId="1269BDA9" w:rsidR="004767F3" w:rsidRPr="0039410B" w:rsidRDefault="004767F3" w:rsidP="004767F3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5BE5E974" w14:textId="7D9DA5FA" w:rsidR="004767F3" w:rsidRPr="0039410B" w:rsidRDefault="004767F3" w:rsidP="004767F3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89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1E39E39B" w14:textId="77777777" w:rsidR="004767F3" w:rsidRPr="0039410B" w:rsidRDefault="004767F3" w:rsidP="004767F3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2DDD6A55" w14:textId="77777777" w:rsidR="004767F3" w:rsidRPr="0039410B" w:rsidRDefault="004767F3" w:rsidP="004767F3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767F3" w:rsidRPr="0039410B" w14:paraId="298EA6A0" w14:textId="77777777" w:rsidTr="00911444">
        <w:trPr>
          <w:cantSplit/>
        </w:trPr>
        <w:tc>
          <w:tcPr>
            <w:tcW w:w="414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0B0F825E" w14:textId="4CA68258" w:rsidR="004767F3" w:rsidRPr="00BB124A" w:rsidRDefault="004767F3" w:rsidP="004767F3">
            <w:pPr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Unconfirmed </w:t>
            </w:r>
            <w:r w:rsidR="00AC134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P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rogressi</w:t>
            </w:r>
            <w:r w:rsidR="00AC134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ve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="00AC134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Disease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(UPD)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919A7" w14:textId="23F560C2" w:rsidR="004767F3" w:rsidRPr="0039410B" w:rsidRDefault="004767F3" w:rsidP="004767F3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9FCC7" w14:textId="178DAC8C" w:rsidR="004767F3" w:rsidRPr="0039410B" w:rsidRDefault="004767F3" w:rsidP="004767F3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12D3215B" w14:textId="312147EF" w:rsidR="004767F3" w:rsidRPr="0039410B" w:rsidRDefault="004767F3" w:rsidP="004767F3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89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48B36957" w14:textId="77777777" w:rsidR="004767F3" w:rsidRPr="0039410B" w:rsidRDefault="004767F3" w:rsidP="004767F3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25DCFACF" w14:textId="77777777" w:rsidR="004767F3" w:rsidRPr="0039410B" w:rsidRDefault="004767F3" w:rsidP="004767F3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770E8D" w:rsidRPr="0039410B" w14:paraId="61634727" w14:textId="77777777" w:rsidTr="00911444">
        <w:trPr>
          <w:cantSplit/>
        </w:trPr>
        <w:tc>
          <w:tcPr>
            <w:tcW w:w="414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38C6613E" w14:textId="565E58E4" w:rsidR="00770E8D" w:rsidRPr="00BB124A" w:rsidRDefault="00770E8D" w:rsidP="00770E8D">
            <w:pPr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BB124A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…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D5D51" w14:textId="154FD1CB" w:rsidR="00770E8D" w:rsidRPr="0039410B" w:rsidRDefault="00770E8D" w:rsidP="00770E8D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1C571" w14:textId="3230246D" w:rsidR="00770E8D" w:rsidRPr="0039410B" w:rsidRDefault="00770E8D" w:rsidP="00770E8D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2D4051CD" w14:textId="7BF22E9A" w:rsidR="00770E8D" w:rsidRPr="0039410B" w:rsidRDefault="00770E8D" w:rsidP="00770E8D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9410B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890" w:type="dxa"/>
            <w:tcBorders>
              <w:top w:val="nil"/>
              <w:left w:val="dotDash" w:sz="4" w:space="0" w:color="FF0000"/>
              <w:bottom w:val="dotDash" w:sz="4" w:space="0" w:color="FF0000"/>
              <w:right w:val="nil"/>
            </w:tcBorders>
            <w:shd w:val="clear" w:color="auto" w:fill="FFFFFF"/>
          </w:tcPr>
          <w:p w14:paraId="178EDF78" w14:textId="77777777" w:rsidR="00770E8D" w:rsidRPr="0039410B" w:rsidRDefault="00770E8D" w:rsidP="00770E8D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5F1FC8B2" w14:textId="77777777" w:rsidR="00770E8D" w:rsidRPr="0039410B" w:rsidRDefault="00770E8D" w:rsidP="00770E8D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6667A1" w:rsidRPr="0039410B" w14:paraId="1A8FB40B" w14:textId="77777777" w:rsidTr="00911444">
        <w:trPr>
          <w:cantSplit/>
        </w:trPr>
        <w:tc>
          <w:tcPr>
            <w:tcW w:w="4140" w:type="dxa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3A33F07" w14:textId="05763583" w:rsidR="006667A1" w:rsidRPr="0039410B" w:rsidRDefault="006667A1" w:rsidP="006667A1">
            <w:pPr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8B5C855" w14:textId="77777777" w:rsidR="006667A1" w:rsidRPr="0039410B" w:rsidRDefault="006667A1" w:rsidP="006667A1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0D34816" w14:textId="534AA3B3" w:rsidR="006667A1" w:rsidRPr="0039410B" w:rsidRDefault="006667A1" w:rsidP="006667A1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3600" w:type="dxa"/>
            <w:gridSpan w:val="2"/>
            <w:tcBorders>
              <w:top w:val="dotDash" w:sz="4" w:space="0" w:color="FF0000"/>
              <w:left w:val="nil"/>
              <w:bottom w:val="single" w:sz="4" w:space="0" w:color="auto"/>
            </w:tcBorders>
            <w:shd w:val="clear" w:color="auto" w:fill="FFFFFF"/>
          </w:tcPr>
          <w:p w14:paraId="4CA857AD" w14:textId="77777777" w:rsidR="006667A1" w:rsidRPr="0039410B" w:rsidRDefault="006667A1" w:rsidP="006667A1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71" w:type="dxa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1385E89" w14:textId="77777777" w:rsidR="006667A1" w:rsidRPr="0039410B" w:rsidRDefault="006667A1" w:rsidP="006667A1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</w:tbl>
    <w:bookmarkEnd w:id="0"/>
    <w:p w14:paraId="4DDE0CB6" w14:textId="09ACCAF5" w:rsidR="00911444" w:rsidRDefault="009D4E2C" w:rsidP="0096253D">
      <w:pPr>
        <w:keepNext/>
        <w:pBdr>
          <w:top w:val="dotDash" w:sz="4" w:space="1" w:color="FF0000"/>
          <w:left w:val="dotDash" w:sz="4" w:space="4" w:color="FF0000"/>
          <w:bottom w:val="dotDash" w:sz="4" w:space="1" w:color="FF0000"/>
          <w:right w:val="dotDash" w:sz="4" w:space="4" w:color="FF0000"/>
        </w:pBdr>
        <w:adjustRightInd w:val="0"/>
        <w:spacing w:before="0"/>
        <w:ind w:left="180"/>
        <w:rPr>
          <w:rFonts w:ascii="Courier New" w:eastAsia="Times New Roman" w:hAnsi="Courier New" w:cs="Courier New"/>
          <w:color w:val="000000"/>
          <w:sz w:val="16"/>
          <w:szCs w:val="16"/>
        </w:rPr>
      </w:pPr>
      <w:del w:id="1" w:author="Fei, Mingwei" w:date="2025-05-03T08:21:00Z" w16du:dateUtc="2025-05-03T15:21:00Z">
        <w:r w:rsidRPr="00AC1686" w:rsidDel="005A1FA9">
          <w:rPr>
            <w:rFonts w:ascii="Courier New" w:eastAsia="Times New Roman" w:hAnsi="Courier New" w:cs="Courier New"/>
            <w:noProof/>
            <w:color w:val="000000"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0BA53274" wp14:editId="74A8DBD3">
                  <wp:simplePos x="0" y="0"/>
                  <wp:positionH relativeFrom="column">
                    <wp:posOffset>-631825</wp:posOffset>
                  </wp:positionH>
                  <wp:positionV relativeFrom="paragraph">
                    <wp:posOffset>-1004570</wp:posOffset>
                  </wp:positionV>
                  <wp:extent cx="425450" cy="438150"/>
                  <wp:effectExtent l="0" t="0" r="0" b="0"/>
                  <wp:wrapSquare wrapText="bothSides"/>
                  <wp:docPr id="1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5450" cy="438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426BD2" w14:textId="72668FA0" w:rsidR="00AC1686" w:rsidRPr="00AC1686" w:rsidRDefault="00AC1686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AC1686">
                                <w:rPr>
                                  <w:b/>
                                  <w:bCs/>
                                  <w:color w:val="FF0000"/>
                                </w:rPr>
                                <w:t>B</w:t>
                              </w:r>
                              <w:r w:rsidR="0017001B">
                                <w:rPr>
                                  <w:b/>
                                  <w:bCs/>
                                  <w:color w:val="FF0000"/>
                                </w:rPr>
                                <w:t>O</w:t>
                              </w:r>
                              <w:r w:rsidRPr="00AC1686">
                                <w:rPr>
                                  <w:b/>
                                  <w:bCs/>
                                  <w:color w:val="FF0000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BA53274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-49.75pt;margin-top:-79.1pt;width:33.5pt;height:34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" stroked="f">
                  <v:textbox>
                    <w:txbxContent>
                      <w:p w14:paraId="05426BD2" w14:textId="72668FA0" w:rsidR="00AC1686" w:rsidRPr="00AC1686" w:rsidRDefault="00AC1686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AC1686">
                          <w:rPr>
                            <w:b/>
                            <w:bCs/>
                            <w:color w:val="FF0000"/>
                          </w:rPr>
                          <w:t>B</w:t>
                        </w:r>
                        <w:r w:rsidR="0017001B">
                          <w:rPr>
                            <w:b/>
                            <w:bCs/>
                            <w:color w:val="FF0000"/>
                          </w:rPr>
                          <w:t>O</w:t>
                        </w:r>
                        <w:r w:rsidRPr="00AC1686">
                          <w:rPr>
                            <w:b/>
                            <w:bCs/>
                            <w:color w:val="FF0000"/>
                          </w:rPr>
                          <w:t>R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Del="005A1FA9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6" behindDoc="0" locked="0" layoutInCell="1" allowOverlap="1" wp14:anchorId="2BA81FB9" wp14:editId="46630A12">
                  <wp:simplePos x="0" y="0"/>
                  <wp:positionH relativeFrom="column">
                    <wp:posOffset>-571500</wp:posOffset>
                  </wp:positionH>
                  <wp:positionV relativeFrom="paragraph">
                    <wp:posOffset>-1576070</wp:posOffset>
                  </wp:positionV>
                  <wp:extent cx="463550" cy="469900"/>
                  <wp:effectExtent l="0" t="0" r="0" b="6350"/>
                  <wp:wrapSquare wrapText="bothSides"/>
                  <wp:docPr id="12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63550" cy="469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DE367C" w14:textId="21949215" w:rsidR="00236146" w:rsidRPr="00157183" w:rsidRDefault="00ED747A" w:rsidP="00236146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CBR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BA81FB9" id="_x0000_s1027" type="#_x0000_t202" style="position:absolute;left:0;text-align:left;margin-left:-45pt;margin-top:-124.1pt;width:36.5pt;height:37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" stroked="f">
                  <v:textbox>
                    <w:txbxContent>
                      <w:p w14:paraId="79DE367C" w14:textId="21949215" w:rsidR="00236146" w:rsidRPr="00157183" w:rsidRDefault="00ED747A" w:rsidP="00236146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CBR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Del="005A1FA9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5" behindDoc="0" locked="0" layoutInCell="1" allowOverlap="1" wp14:anchorId="368518AE" wp14:editId="37D660A5">
                  <wp:simplePos x="0" y="0"/>
                  <wp:positionH relativeFrom="column">
                    <wp:posOffset>-610235</wp:posOffset>
                  </wp:positionH>
                  <wp:positionV relativeFrom="paragraph">
                    <wp:posOffset>-1869440</wp:posOffset>
                  </wp:positionV>
                  <wp:extent cx="463550" cy="469900"/>
                  <wp:effectExtent l="0" t="0" r="0" b="6350"/>
                  <wp:wrapSquare wrapText="bothSides"/>
                  <wp:docPr id="11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63550" cy="469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40778B" w14:textId="1F42F53E" w:rsidR="00236146" w:rsidRPr="00157183" w:rsidRDefault="00236146" w:rsidP="00236146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P</w:t>
                              </w:r>
                              <w:r w:rsidRPr="00157183">
                                <w:rPr>
                                  <w:b/>
                                  <w:bCs/>
                                  <w:color w:val="FF0000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68518AE" id="_x0000_s1028" type="#_x0000_t202" style="position:absolute;left:0;text-align:left;margin-left:-48.05pt;margin-top:-147.2pt;width:36.5pt;height:37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" stroked="f">
                  <v:textbox>
                    <w:txbxContent>
                      <w:p w14:paraId="5A40778B" w14:textId="1F42F53E" w:rsidR="00236146" w:rsidRPr="00157183" w:rsidRDefault="00236146" w:rsidP="00236146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P</w:t>
                        </w:r>
                        <w:r w:rsidRPr="00157183">
                          <w:rPr>
                            <w:b/>
                            <w:bCs/>
                            <w:color w:val="FF0000"/>
                          </w:rPr>
                          <w:t>R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Del="005A1FA9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4" behindDoc="0" locked="0" layoutInCell="1" allowOverlap="1" wp14:anchorId="130C909D" wp14:editId="4B4C3B78">
                  <wp:simplePos x="0" y="0"/>
                  <wp:positionH relativeFrom="column">
                    <wp:posOffset>-593725</wp:posOffset>
                  </wp:positionH>
                  <wp:positionV relativeFrom="paragraph">
                    <wp:posOffset>-2281555</wp:posOffset>
                  </wp:positionV>
                  <wp:extent cx="463550" cy="469900"/>
                  <wp:effectExtent l="0" t="0" r="0" b="6350"/>
                  <wp:wrapSquare wrapText="bothSides"/>
                  <wp:docPr id="8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63550" cy="469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DB57EE" w14:textId="04B1C5B9" w:rsidR="00157183" w:rsidRPr="00157183" w:rsidRDefault="00236146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C</w:t>
                              </w:r>
                              <w:r w:rsidR="00157183" w:rsidRPr="00157183">
                                <w:rPr>
                                  <w:b/>
                                  <w:bCs/>
                                  <w:color w:val="FF0000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30C909D" id="_x0000_s1029" type="#_x0000_t202" style="position:absolute;left:0;text-align:left;margin-left:-46.75pt;margin-top:-179.65pt;width:36.5pt;height:37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" stroked="f">
                  <v:textbox>
                    <w:txbxContent>
                      <w:p w14:paraId="57DB57EE" w14:textId="04B1C5B9" w:rsidR="00157183" w:rsidRPr="00157183" w:rsidRDefault="00236146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C</w:t>
                        </w:r>
                        <w:r w:rsidR="00157183" w:rsidRPr="00157183">
                          <w:rPr>
                            <w:b/>
                            <w:bCs/>
                            <w:color w:val="FF0000"/>
                          </w:rPr>
                          <w:t>R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Del="005A1FA9">
          <w:rPr>
            <w:rFonts w:ascii="Courier New" w:eastAsia="Times New Roman" w:hAnsi="Courier New" w:cs="Courier New"/>
            <w:noProof/>
            <w:color w:val="000000"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58247" behindDoc="0" locked="0" layoutInCell="1" allowOverlap="1" wp14:anchorId="28C21D6E" wp14:editId="45D26F25">
                  <wp:simplePos x="0" y="0"/>
                  <wp:positionH relativeFrom="leftMargin">
                    <wp:align>right</wp:align>
                  </wp:positionH>
                  <wp:positionV relativeFrom="paragraph">
                    <wp:posOffset>-2624455</wp:posOffset>
                  </wp:positionV>
                  <wp:extent cx="625475" cy="407670"/>
                  <wp:effectExtent l="0" t="0" r="3175" b="0"/>
                  <wp:wrapNone/>
                  <wp:docPr id="9" name="Text Box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25475" cy="407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2189D1" w14:textId="77777777" w:rsidR="005628CD" w:rsidRPr="007C452F" w:rsidRDefault="005628CD" w:rsidP="005628CD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RR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8C21D6E" id="Text Box 9" o:spid="_x0000_s1030" type="#_x0000_t202" style="position:absolute;left:0;text-align:left;margin-left:-1.95pt;margin-top:-206.65pt;width:49.25pt;height:32.1pt;z-index:251658247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" fillcolor="white [3201]" stroked="f" strokeweight=".5pt">
                  <v:textbox>
                    <w:txbxContent>
                      <w:p w14:paraId="3D2189D1" w14:textId="77777777" w:rsidR="005628CD" w:rsidRPr="007C452F" w:rsidRDefault="005628CD" w:rsidP="005628CD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RR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Pr="00AC1686" w:rsidDel="005A1FA9">
          <w:rPr>
            <w:rFonts w:ascii="Courier New" w:eastAsia="Times New Roman" w:hAnsi="Courier New" w:cs="Courier New"/>
            <w:noProof/>
            <w:color w:val="000000"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58248" behindDoc="0" locked="0" layoutInCell="1" allowOverlap="1" wp14:anchorId="182996B6" wp14:editId="4FED6431">
                  <wp:simplePos x="0" y="0"/>
                  <wp:positionH relativeFrom="column">
                    <wp:posOffset>-614045</wp:posOffset>
                  </wp:positionH>
                  <wp:positionV relativeFrom="paragraph">
                    <wp:posOffset>-3034665</wp:posOffset>
                  </wp:positionV>
                  <wp:extent cx="495300" cy="469900"/>
                  <wp:effectExtent l="0" t="0" r="0" b="6350"/>
                  <wp:wrapSquare wrapText="bothSides"/>
                  <wp:docPr id="10" name="Text Box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95300" cy="469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02FDEC" w14:textId="7B6E9D95" w:rsidR="00BB53E3" w:rsidRPr="00AC1686" w:rsidRDefault="00BB53E3" w:rsidP="00BB53E3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DIF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82996B6" id="Text Box 10" o:spid="_x0000_s1031" type="#_x0000_t202" style="position:absolute;left:0;text-align:left;margin-left:-48.35pt;margin-top:-238.95pt;width:39pt;height:37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" stroked="f">
                  <v:textbox>
                    <w:txbxContent>
                      <w:p w14:paraId="7002FDEC" w14:textId="7B6E9D95" w:rsidR="00BB53E3" w:rsidRPr="00AC1686" w:rsidRDefault="00BB53E3" w:rsidP="00BB53E3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DIF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RPr="00AC1686" w:rsidDel="005A1FA9">
          <w:rPr>
            <w:rFonts w:ascii="Courier New" w:eastAsia="Times New Roman" w:hAnsi="Courier New" w:cs="Courier New"/>
            <w:noProof/>
            <w:color w:val="000000"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58242" behindDoc="0" locked="0" layoutInCell="1" allowOverlap="1" wp14:anchorId="1CDCEBD1" wp14:editId="4B86E98E">
                  <wp:simplePos x="0" y="0"/>
                  <wp:positionH relativeFrom="column">
                    <wp:posOffset>-662940</wp:posOffset>
                  </wp:positionH>
                  <wp:positionV relativeFrom="paragraph">
                    <wp:posOffset>-3377565</wp:posOffset>
                  </wp:positionV>
                  <wp:extent cx="495300" cy="469900"/>
                  <wp:effectExtent l="0" t="0" r="0" b="6350"/>
                  <wp:wrapSquare wrapText="bothSides"/>
                  <wp:docPr id="2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95300" cy="469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3CB4E7" w14:textId="033A864F" w:rsidR="00AC1686" w:rsidRPr="00AC1686" w:rsidRDefault="00AC1686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AC1686">
                                <w:rPr>
                                  <w:b/>
                                  <w:bCs/>
                                  <w:color w:val="FF0000"/>
                                </w:rPr>
                                <w:t>OR</w:t>
                              </w:r>
                              <w:r w:rsidR="003D49D1">
                                <w:rPr>
                                  <w:b/>
                                  <w:bCs/>
                                  <w:color w:val="FF0000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CDCEBD1" id="_x0000_s1032" type="#_x0000_t202" style="position:absolute;left:0;text-align:left;margin-left:-52.2pt;margin-top:-265.95pt;width:39pt;height:37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" stroked="f">
                  <v:textbox>
                    <w:txbxContent>
                      <w:p w14:paraId="463CB4E7" w14:textId="033A864F" w:rsidR="00AC1686" w:rsidRPr="00AC1686" w:rsidRDefault="00AC1686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AC1686">
                          <w:rPr>
                            <w:b/>
                            <w:bCs/>
                            <w:color w:val="FF0000"/>
                          </w:rPr>
                          <w:t>OR</w:t>
                        </w:r>
                        <w:r w:rsidR="003D49D1">
                          <w:rPr>
                            <w:b/>
                            <w:bCs/>
                            <w:color w:val="FF0000"/>
                          </w:rPr>
                          <w:t>R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</w:del>
      <w:r w:rsidR="009114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Note: Data cutoff date of </w:t>
      </w:r>
      <w:r w:rsidR="00911444" w:rsidRPr="00007240">
        <w:rPr>
          <w:rFonts w:ascii="Courier New" w:eastAsia="Times New Roman" w:hAnsi="Courier New" w:cs="Courier New"/>
          <w:color w:val="0070C0"/>
          <w:sz w:val="16"/>
          <w:szCs w:val="16"/>
        </w:rPr>
        <w:t>DDMONYYYY</w:t>
      </w:r>
      <w:r w:rsidR="0091144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</w:p>
    <w:p w14:paraId="5A9A8612" w14:textId="5BD77C3C" w:rsidR="00911444" w:rsidRDefault="00911444" w:rsidP="00DB1241">
      <w:pPr>
        <w:keepNext/>
        <w:pBdr>
          <w:top w:val="dotDash" w:sz="4" w:space="1" w:color="FF0000"/>
          <w:left w:val="dotDash" w:sz="4" w:space="4" w:color="FF0000"/>
          <w:bottom w:val="dotDash" w:sz="4" w:space="1" w:color="FF0000"/>
          <w:right w:val="dotDash" w:sz="4" w:space="4" w:color="FF0000"/>
        </w:pBdr>
        <w:adjustRightInd w:val="0"/>
        <w:spacing w:before="0"/>
        <w:ind w:left="180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IRC</w:t>
      </w:r>
      <w:r w:rsidR="00823D3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="00823D3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Independent Review Committee, CI</w:t>
      </w:r>
      <w:r w:rsidR="00823D3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="00823D3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Confidence Interval.</w:t>
      </w:r>
    </w:p>
    <w:p w14:paraId="75164637" w14:textId="50A1BEA4" w:rsidR="00911444" w:rsidRPr="0039410B" w:rsidRDefault="00911444" w:rsidP="00DB1241">
      <w:pPr>
        <w:keepNext/>
        <w:pBdr>
          <w:top w:val="dotDash" w:sz="4" w:space="1" w:color="FF0000"/>
          <w:left w:val="dotDash" w:sz="4" w:space="4" w:color="FF0000"/>
          <w:bottom w:val="dotDash" w:sz="4" w:space="1" w:color="FF0000"/>
          <w:right w:val="dotDash" w:sz="4" w:space="4" w:color="FF0000"/>
        </w:pBdr>
        <w:adjustRightInd w:val="0"/>
        <w:spacing w:before="0"/>
        <w:ind w:left="18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39410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@ </w:t>
      </w:r>
      <w:r w:rsidRPr="00DF32DC">
        <w:rPr>
          <w:rFonts w:ascii="Courier New" w:eastAsia="Times New Roman" w:hAnsi="Courier New" w:cs="Courier New"/>
          <w:sz w:val="16"/>
          <w:szCs w:val="16"/>
        </w:rPr>
        <w:t>P</w:t>
      </w:r>
      <w:proofErr w:type="gramEnd"/>
      <w:r w:rsidRPr="00DF32DC">
        <w:rPr>
          <w:rFonts w:ascii="Courier New" w:eastAsia="Times New Roman" w:hAnsi="Courier New" w:cs="Courier New"/>
          <w:sz w:val="16"/>
          <w:szCs w:val="16"/>
        </w:rPr>
        <w:t xml:space="preserve">-value is from </w:t>
      </w:r>
      <w:r w:rsidR="00682FC5">
        <w:rPr>
          <w:rFonts w:ascii="Courier New" w:eastAsia="Times New Roman" w:hAnsi="Courier New" w:cs="Courier New"/>
          <w:color w:val="0070C0"/>
          <w:sz w:val="16"/>
          <w:szCs w:val="16"/>
        </w:rPr>
        <w:t>p-value method</w:t>
      </w:r>
      <w:r w:rsidRPr="0039410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6253D">
        <w:rPr>
          <w:rFonts w:ascii="Courier New" w:eastAsia="Times New Roman" w:hAnsi="Courier New" w:cs="Courier New"/>
          <w:sz w:val="16"/>
          <w:szCs w:val="16"/>
        </w:rPr>
        <w:t xml:space="preserve">test stratified by </w:t>
      </w:r>
      <w:r w:rsidR="00682FC5">
        <w:rPr>
          <w:rFonts w:ascii="Courier New" w:eastAsia="Times New Roman" w:hAnsi="Courier New" w:cs="Courier New"/>
          <w:color w:val="0070C0"/>
          <w:sz w:val="16"/>
          <w:szCs w:val="16"/>
        </w:rPr>
        <w:t>stratification factors</w:t>
      </w:r>
      <w:r w:rsidRPr="0039410B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</w:p>
    <w:p w14:paraId="72909879" w14:textId="77777777" w:rsidR="00911444" w:rsidRPr="00AA389D" w:rsidRDefault="00911444" w:rsidP="00DB1241">
      <w:pPr>
        <w:keepNext/>
        <w:pBdr>
          <w:top w:val="dotDash" w:sz="4" w:space="1" w:color="FF0000"/>
          <w:left w:val="dotDash" w:sz="4" w:space="4" w:color="FF0000"/>
          <w:bottom w:val="dotDash" w:sz="4" w:space="1" w:color="FF0000"/>
          <w:right w:val="dotDash" w:sz="4" w:space="4" w:color="FF0000"/>
        </w:pBdr>
        <w:adjustRightInd w:val="0"/>
        <w:spacing w:before="0"/>
        <w:ind w:left="180"/>
        <w:rPr>
          <w:rFonts w:ascii="Courier New" w:eastAsia="Times New Roman" w:hAnsi="Courier New" w:cs="Courier New"/>
          <w:sz w:val="16"/>
          <w:szCs w:val="16"/>
        </w:rPr>
      </w:pPr>
      <w:r w:rsidRPr="0039410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# 95% confidence interval is from the </w:t>
      </w:r>
      <w:r w:rsidRPr="00AA389D">
        <w:rPr>
          <w:rFonts w:ascii="Courier New" w:eastAsia="Times New Roman" w:hAnsi="Courier New" w:cs="Courier New"/>
          <w:sz w:val="16"/>
          <w:szCs w:val="16"/>
        </w:rPr>
        <w:t>exact binomial distribution.</w:t>
      </w:r>
    </w:p>
    <w:p w14:paraId="30365AC3" w14:textId="77777777" w:rsidR="00911444" w:rsidRPr="0039410B" w:rsidRDefault="00911444" w:rsidP="00DB1241">
      <w:pPr>
        <w:keepNext/>
        <w:pBdr>
          <w:top w:val="dotDash" w:sz="4" w:space="1" w:color="FF0000"/>
          <w:left w:val="dotDash" w:sz="4" w:space="4" w:color="FF0000"/>
          <w:bottom w:val="dotDash" w:sz="4" w:space="1" w:color="FF0000"/>
          <w:right w:val="dotDash" w:sz="4" w:space="4" w:color="FF0000"/>
        </w:pBdr>
        <w:adjustRightInd w:val="0"/>
        <w:spacing w:before="0"/>
        <w:ind w:left="18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964F8">
        <w:rPr>
          <w:rStyle w:val="normaltextrun"/>
          <w:rFonts w:ascii="Courier New" w:hAnsi="Courier New" w:cs="Courier New"/>
          <w:sz w:val="16"/>
          <w:szCs w:val="16"/>
          <w:shd w:val="clear" w:color="auto" w:fill="FFFFFF"/>
        </w:rPr>
        <w:t>* P-value &lt;=0.05; **P-value &lt;=0.01; ***P-value &lt;=0.001.</w:t>
      </w:r>
      <w:r w:rsidRPr="004964F8">
        <w:rPr>
          <w:rStyle w:val="eop"/>
          <w:rFonts w:ascii="Courier New" w:hAnsi="Courier New" w:cs="Courier New"/>
          <w:sz w:val="16"/>
          <w:szCs w:val="16"/>
          <w:shd w:val="clear" w:color="auto" w:fill="FFFFFF"/>
        </w:rPr>
        <w:t> </w:t>
      </w:r>
    </w:p>
    <w:p w14:paraId="74B29A25" w14:textId="44F2CF1A" w:rsidR="00D34372" w:rsidRDefault="00AC1686" w:rsidP="00D34372">
      <w:del w:id="2" w:author="Fei, Mingwei" w:date="2025-05-03T08:21:00Z" w16du:dateUtc="2025-05-03T15:21:00Z">
        <w:r w:rsidRPr="00AC1686" w:rsidDel="005A1FA9">
          <w:rPr>
            <w:rFonts w:ascii="Courier New" w:eastAsia="Times New Roman" w:hAnsi="Courier New" w:cs="Courier New"/>
            <w:noProof/>
            <w:color w:val="000000"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58243" behindDoc="0" locked="0" layoutInCell="1" allowOverlap="1" wp14:anchorId="1F07FA8D" wp14:editId="7D90AC32">
                  <wp:simplePos x="0" y="0"/>
                  <wp:positionH relativeFrom="column">
                    <wp:posOffset>-584200</wp:posOffset>
                  </wp:positionH>
                  <wp:positionV relativeFrom="paragraph">
                    <wp:posOffset>-441325</wp:posOffset>
                  </wp:positionV>
                  <wp:extent cx="400050" cy="361950"/>
                  <wp:effectExtent l="0" t="0" r="0" b="0"/>
                  <wp:wrapSquare wrapText="bothSides"/>
                  <wp:docPr id="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0005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E2FF75" w14:textId="17F4B353" w:rsidR="00AC1686" w:rsidRPr="00AC1686" w:rsidRDefault="00AC1686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AC1686">
                                <w:rPr>
                                  <w:b/>
                                  <w:bCs/>
                                  <w:color w:val="FF0000"/>
                                </w:rPr>
                                <w:t>FN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F07FA8D" id="_x0000_s1033" type="#_x0000_t202" style="position:absolute;margin-left:-46pt;margin-top:-34.75pt;width:31.5pt;height:28.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" stroked="f">
                  <v:textbox>
                    <w:txbxContent>
                      <w:p w14:paraId="13E2FF75" w14:textId="17F4B353" w:rsidR="00AC1686" w:rsidRPr="00AC1686" w:rsidRDefault="00AC1686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AC1686">
                          <w:rPr>
                            <w:b/>
                            <w:bCs/>
                            <w:color w:val="FF0000"/>
                          </w:rPr>
                          <w:t>FN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RPr="00AC1686" w:rsidDel="005A1FA9">
          <w:rPr>
            <w:rFonts w:ascii="Courier New" w:eastAsia="Times New Roman" w:hAnsi="Courier New" w:cs="Courier New"/>
            <w:noProof/>
            <w:color w:val="0070C0"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58240" behindDoc="0" locked="0" layoutInCell="1" allowOverlap="1" wp14:anchorId="4ADD22BD" wp14:editId="70303A88">
                  <wp:simplePos x="0" y="0"/>
                  <wp:positionH relativeFrom="column">
                    <wp:posOffset>8369300</wp:posOffset>
                  </wp:positionH>
                  <wp:positionV relativeFrom="paragraph">
                    <wp:posOffset>-2644775</wp:posOffset>
                  </wp:positionV>
                  <wp:extent cx="450850" cy="425450"/>
                  <wp:effectExtent l="0" t="0" r="6350" b="0"/>
                  <wp:wrapSquare wrapText="bothSides"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0850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17D61" w14:textId="61E2C2A9" w:rsidR="00AC1686" w:rsidRPr="00AC1686" w:rsidRDefault="00AC1686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AC1686">
                                <w:rPr>
                                  <w:b/>
                                  <w:bCs/>
                                  <w:color w:val="FF0000"/>
                                </w:rPr>
                                <w:t>PV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ADD22BD" id="_x0000_s1034" type="#_x0000_t202" style="position:absolute;margin-left:659pt;margin-top:-208.25pt;width:35.5pt;height:3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" stroked="f">
                  <v:textbox>
                    <w:txbxContent>
                      <w:p w14:paraId="21517D61" w14:textId="61E2C2A9" w:rsidR="00AC1686" w:rsidRPr="00AC1686" w:rsidRDefault="00AC1686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AC1686">
                          <w:rPr>
                            <w:b/>
                            <w:bCs/>
                            <w:color w:val="FF0000"/>
                          </w:rPr>
                          <w:t>PV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</w:del>
    </w:p>
    <w:p w14:paraId="02D06539" w14:textId="6CEF852C" w:rsidR="00D34372" w:rsidRDefault="00D34372" w:rsidP="00D34372">
      <w:pPr>
        <w:sectPr w:rsidR="00D34372" w:rsidSect="00A97D0F">
          <w:headerReference w:type="default" r:id="rId14"/>
          <w:footerReference w:type="default" r:id="rId15"/>
          <w:headerReference w:type="first" r:id="rId16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E109E6" w14:textId="52523AFD" w:rsidR="00682443" w:rsidRDefault="00682443" w:rsidP="00B3546D">
      <w:pPr>
        <w:pStyle w:val="Heading1"/>
        <w:numPr>
          <w:ilvl w:val="0"/>
          <w:numId w:val="0"/>
        </w:numPr>
      </w:pPr>
      <w:r>
        <w:lastRenderedPageBreak/>
        <w:t>Study-Specific Text</w:t>
      </w:r>
      <w:r w:rsidR="00B3546D">
        <w:t xml:space="preserve"> (</w:t>
      </w:r>
      <w:r w:rsidR="00B3546D" w:rsidRPr="00B3546D">
        <w:rPr>
          <w:caps w:val="0"/>
        </w:rPr>
        <w:t xml:space="preserve">to be supplied by </w:t>
      </w:r>
      <w:r w:rsidR="00B3546D">
        <w:rPr>
          <w:caps w:val="0"/>
        </w:rPr>
        <w:t>S</w:t>
      </w:r>
      <w:r w:rsidR="00B3546D" w:rsidRPr="00B3546D">
        <w:rPr>
          <w:caps w:val="0"/>
        </w:rPr>
        <w:t>tatistician unless otherwise noted</w:t>
      </w:r>
      <w:r w:rsidR="00B3546D">
        <w:t>)</w:t>
      </w:r>
    </w:p>
    <w:p w14:paraId="40CE00A9" w14:textId="77777777" w:rsidR="008232E3" w:rsidRPr="0081180A" w:rsidRDefault="008232E3" w:rsidP="008232E3">
      <w:pPr>
        <w:tabs>
          <w:tab w:val="left" w:pos="2070"/>
        </w:tabs>
      </w:pPr>
      <w:r w:rsidRPr="0081180A">
        <w:t>Analysis</w:t>
      </w:r>
      <w:r>
        <w:t xml:space="preserve"> </w:t>
      </w:r>
      <w:r w:rsidRPr="0081180A">
        <w:t>Population:</w:t>
      </w:r>
    </w:p>
    <w:p w14:paraId="2454A69E" w14:textId="77777777" w:rsidR="00A06E6B" w:rsidRPr="00556F45" w:rsidRDefault="00A06E6B" w:rsidP="00A06E6B">
      <w:pPr>
        <w:tabs>
          <w:tab w:val="left" w:pos="540"/>
        </w:tabs>
      </w:pPr>
      <w:r>
        <w:tab/>
      </w:r>
      <w:sdt>
        <w:sdtPr>
          <w:id w:val="15755443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Full Analysis Set</w:t>
      </w:r>
    </w:p>
    <w:p w14:paraId="5E88C966" w14:textId="77777777" w:rsidR="00A06E6B" w:rsidRDefault="00A06E6B" w:rsidP="00A06E6B">
      <w:pPr>
        <w:tabs>
          <w:tab w:val="left" w:pos="540"/>
        </w:tabs>
      </w:pPr>
      <w:r w:rsidRPr="00556F45">
        <w:tab/>
      </w:r>
      <w:sdt>
        <w:sdtPr>
          <w:id w:val="2436937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56F45">
            <w:rPr>
              <w:rFonts w:ascii="MS Gothic" w:eastAsia="MS Gothic" w:hAnsi="MS Gothic" w:hint="eastAsia"/>
            </w:rPr>
            <w:t>☐</w:t>
          </w:r>
        </w:sdtContent>
      </w:sdt>
      <w:r w:rsidRPr="00556F45">
        <w:tab/>
        <w:t>Intent to Treat Population</w:t>
      </w:r>
    </w:p>
    <w:p w14:paraId="40A32B44" w14:textId="77777777" w:rsidR="00A06E6B" w:rsidRPr="00556F45" w:rsidRDefault="00A06E6B" w:rsidP="00A06E6B">
      <w:pPr>
        <w:tabs>
          <w:tab w:val="left" w:pos="540"/>
        </w:tabs>
      </w:pPr>
      <w:r w:rsidRPr="00556F45">
        <w:tab/>
      </w:r>
      <w:sdt>
        <w:sdtPr>
          <w:id w:val="-4564103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56F45">
            <w:rPr>
              <w:rFonts w:ascii="MS Gothic" w:eastAsia="MS Gothic" w:hAnsi="MS Gothic" w:hint="eastAsia"/>
            </w:rPr>
            <w:t>☐</w:t>
          </w:r>
        </w:sdtContent>
      </w:sdt>
      <w:r w:rsidRPr="00556F45">
        <w:tab/>
        <w:t>Per-Protocol Population</w:t>
      </w:r>
    </w:p>
    <w:p w14:paraId="35236251" w14:textId="77777777" w:rsidR="008C113A" w:rsidRPr="00896BFD" w:rsidRDefault="008232E3" w:rsidP="008C113A">
      <w:pPr>
        <w:tabs>
          <w:tab w:val="left" w:pos="540"/>
        </w:tabs>
      </w:pPr>
      <w:r>
        <w:tab/>
      </w:r>
      <w:sdt>
        <w:sdtPr>
          <w:id w:val="9134420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8C113A" w:rsidRPr="00896BFD">
        <w:t>_______________</w:t>
      </w:r>
      <w:r w:rsidR="008C113A">
        <w:t>____________</w:t>
      </w:r>
      <w:r w:rsidR="008C113A" w:rsidRPr="00896BFD">
        <w:t>__</w:t>
      </w:r>
    </w:p>
    <w:p w14:paraId="41383149" w14:textId="297F7BEB" w:rsidR="008232E3" w:rsidRDefault="008232E3" w:rsidP="008232E3">
      <w:pPr>
        <w:tabs>
          <w:tab w:val="left" w:pos="540"/>
        </w:tabs>
      </w:pPr>
      <w:r w:rsidRPr="0081180A">
        <w:t>Treatment</w:t>
      </w:r>
      <w:r>
        <w:t xml:space="preserve"> </w:t>
      </w:r>
      <w:r w:rsidRPr="0081180A">
        <w:t>Groups</w:t>
      </w:r>
    </w:p>
    <w:p w14:paraId="55B1E7E2" w14:textId="5DF32970" w:rsidR="002F04F3" w:rsidRPr="006621B4" w:rsidRDefault="008232E3" w:rsidP="002F04F3">
      <w:pPr>
        <w:tabs>
          <w:tab w:val="left" w:pos="540"/>
        </w:tabs>
        <w:ind w:left="540" w:hanging="540"/>
      </w:pPr>
      <w:r>
        <w:tab/>
      </w:r>
      <w:sdt>
        <w:sdtPr>
          <w:id w:val="20619068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2F04F3" w:rsidRPr="006621B4">
        <w:t>Comparator</w:t>
      </w:r>
      <w:r w:rsidR="002F04F3">
        <w:t xml:space="preserve"> _______________________________</w:t>
      </w:r>
    </w:p>
    <w:p w14:paraId="4B491745" w14:textId="2A94C56B" w:rsidR="00F2637D" w:rsidRPr="006621B4" w:rsidRDefault="008232E3" w:rsidP="00F2637D">
      <w:pPr>
        <w:tabs>
          <w:tab w:val="left" w:pos="540"/>
        </w:tabs>
        <w:ind w:left="540" w:hanging="540"/>
      </w:pPr>
      <w:r>
        <w:tab/>
      </w:r>
      <w:sdt>
        <w:sdtPr>
          <w:id w:val="-20948497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751571">
        <w:t xml:space="preserve">Test Treatment </w:t>
      </w:r>
      <w:r w:rsidR="00F2637D" w:rsidRPr="006621B4">
        <w:t>Arm 1</w:t>
      </w:r>
      <w:r w:rsidR="00F2637D">
        <w:t xml:space="preserve"> ____________________________________</w:t>
      </w:r>
    </w:p>
    <w:p w14:paraId="6994FC79" w14:textId="5D2189ED" w:rsidR="008A667F" w:rsidRDefault="008232E3" w:rsidP="008A667F">
      <w:pPr>
        <w:tabs>
          <w:tab w:val="left" w:pos="540"/>
        </w:tabs>
        <w:ind w:left="540" w:hanging="540"/>
      </w:pPr>
      <w:r>
        <w:tab/>
      </w:r>
      <w:sdt>
        <w:sdtPr>
          <w:id w:val="-9466904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751571">
        <w:t xml:space="preserve">Test Treatment </w:t>
      </w:r>
      <w:r w:rsidR="008A667F" w:rsidRPr="006621B4">
        <w:t xml:space="preserve">Arm </w:t>
      </w:r>
      <w:r w:rsidR="009D14DC">
        <w:t>2</w:t>
      </w:r>
      <w:r w:rsidR="008A667F">
        <w:t xml:space="preserve"> ____________________________________</w:t>
      </w:r>
    </w:p>
    <w:p w14:paraId="735345B1" w14:textId="77777777" w:rsidR="008D57B9" w:rsidRDefault="008D57B9" w:rsidP="008D57B9">
      <w:pPr>
        <w:tabs>
          <w:tab w:val="left" w:pos="540"/>
        </w:tabs>
        <w:ind w:left="540" w:hanging="540"/>
      </w:pPr>
      <w:r>
        <w:t>Analysis type</w:t>
      </w:r>
    </w:p>
    <w:p w14:paraId="5CA599AD" w14:textId="77777777" w:rsidR="008D57B9" w:rsidRPr="006621B4" w:rsidRDefault="008D57B9" w:rsidP="008D57B9">
      <w:pPr>
        <w:tabs>
          <w:tab w:val="left" w:pos="540"/>
        </w:tabs>
        <w:ind w:left="540" w:hanging="540"/>
      </w:pPr>
      <w:r w:rsidRPr="006621B4">
        <w:tab/>
      </w:r>
      <w:sdt>
        <w:sdtPr>
          <w:id w:val="-16664734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621B4">
            <w:rPr>
              <w:rFonts w:ascii="MS Gothic" w:eastAsia="MS Gothic" w:hAnsi="MS Gothic" w:hint="eastAsia"/>
            </w:rPr>
            <w:t>☐</w:t>
          </w:r>
        </w:sdtContent>
      </w:sdt>
      <w:r w:rsidRPr="006621B4">
        <w:tab/>
      </w:r>
      <w:r>
        <w:t>Investigator</w:t>
      </w:r>
    </w:p>
    <w:p w14:paraId="58055DC9" w14:textId="77777777" w:rsidR="008D57B9" w:rsidRPr="006621B4" w:rsidRDefault="008D57B9" w:rsidP="008D57B9">
      <w:pPr>
        <w:tabs>
          <w:tab w:val="left" w:pos="540"/>
        </w:tabs>
        <w:ind w:left="540" w:hanging="540"/>
      </w:pPr>
      <w:r w:rsidRPr="006621B4">
        <w:tab/>
      </w:r>
      <w:sdt>
        <w:sdtPr>
          <w:id w:val="-2129684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621B4">
            <w:rPr>
              <w:rFonts w:ascii="MS Gothic" w:eastAsia="MS Gothic" w:hAnsi="MS Gothic" w:hint="eastAsia"/>
            </w:rPr>
            <w:t>☐</w:t>
          </w:r>
        </w:sdtContent>
      </w:sdt>
      <w:r w:rsidRPr="006621B4">
        <w:tab/>
      </w:r>
      <w:r>
        <w:t>IRC</w:t>
      </w:r>
    </w:p>
    <w:p w14:paraId="7DE4EE55" w14:textId="77777777" w:rsidR="00682443" w:rsidRPr="00A77149" w:rsidRDefault="00682443" w:rsidP="00C5648D">
      <w:pPr>
        <w:pStyle w:val="Heading1"/>
        <w:numPr>
          <w:ilvl w:val="0"/>
          <w:numId w:val="0"/>
        </w:numPr>
      </w:pPr>
      <w:r>
        <w:t>Optional Columns and Rows</w:t>
      </w:r>
    </w:p>
    <w:p w14:paraId="7A9DDADA" w14:textId="45278B8D" w:rsidR="00473D7A" w:rsidRPr="00473D7A" w:rsidRDefault="00EE106F" w:rsidP="00473D7A">
      <w:pPr>
        <w:tabs>
          <w:tab w:val="left" w:pos="540"/>
        </w:tabs>
        <w:ind w:left="540" w:hanging="540"/>
      </w:pPr>
      <w:sdt>
        <w:sdtPr>
          <w:id w:val="-5024289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3D7A">
            <w:rPr>
              <w:rFonts w:ascii="MS Gothic" w:eastAsia="MS Gothic" w:hAnsi="MS Gothic" w:hint="eastAsia"/>
            </w:rPr>
            <w:t>☐</w:t>
          </w:r>
        </w:sdtContent>
      </w:sdt>
      <w:r w:rsidR="00473D7A">
        <w:tab/>
      </w:r>
      <w:r w:rsidR="00473D7A" w:rsidRPr="00473D7A">
        <w:t>P-Value Required (PV)</w:t>
      </w:r>
    </w:p>
    <w:p w14:paraId="7872BA06" w14:textId="77777777" w:rsidR="00706D7B" w:rsidRDefault="008232E3" w:rsidP="00706D7B">
      <w:pPr>
        <w:tabs>
          <w:tab w:val="left" w:pos="540"/>
        </w:tabs>
      </w:pPr>
      <w:r>
        <w:rPr>
          <w:rFonts w:ascii="MS Gothic" w:eastAsia="MS Gothic" w:hAnsi="MS Gothic"/>
        </w:rPr>
        <w:tab/>
      </w:r>
      <w:sdt>
        <w:sdtPr>
          <w:id w:val="-17618996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706D7B" w:rsidRPr="006621B4">
        <w:t>Arm 1 ________________ vs Comparator ___________________</w:t>
      </w:r>
    </w:p>
    <w:p w14:paraId="6A19EA3E" w14:textId="37DB056F" w:rsidR="00517140" w:rsidRDefault="008232E3" w:rsidP="00517140">
      <w:pPr>
        <w:tabs>
          <w:tab w:val="left" w:pos="540"/>
        </w:tabs>
        <w:ind w:left="540" w:hanging="540"/>
      </w:pPr>
      <w:r>
        <w:tab/>
      </w:r>
      <w:sdt>
        <w:sdtPr>
          <w:id w:val="4014935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517140" w:rsidRPr="006621B4">
        <w:t>____________________ vs ________________________</w:t>
      </w:r>
    </w:p>
    <w:p w14:paraId="1C12D7E5" w14:textId="75C118A3" w:rsidR="00600CD0" w:rsidRPr="00473D7A" w:rsidRDefault="00EE106F" w:rsidP="00517140">
      <w:pPr>
        <w:tabs>
          <w:tab w:val="left" w:pos="540"/>
        </w:tabs>
      </w:pPr>
      <w:sdt>
        <w:sdtPr>
          <w:id w:val="1626815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0CD0">
            <w:rPr>
              <w:rFonts w:ascii="MS Gothic" w:eastAsia="MS Gothic" w:hAnsi="MS Gothic" w:hint="eastAsia"/>
            </w:rPr>
            <w:t>☐</w:t>
          </w:r>
        </w:sdtContent>
      </w:sdt>
      <w:r w:rsidR="00600CD0">
        <w:tab/>
      </w:r>
      <w:r w:rsidR="00600CD0" w:rsidRPr="00473D7A">
        <w:t>Objec</w:t>
      </w:r>
      <w:r w:rsidR="00666503" w:rsidRPr="00473D7A">
        <w:t>t</w:t>
      </w:r>
      <w:r w:rsidR="00600CD0" w:rsidRPr="00473D7A">
        <w:t>ive Response</w:t>
      </w:r>
      <w:r w:rsidR="006A0C6C">
        <w:t xml:space="preserve"> Rate</w:t>
      </w:r>
      <w:r w:rsidR="005B5D65">
        <w:t xml:space="preserve"> </w:t>
      </w:r>
      <w:r w:rsidR="005B5D65" w:rsidRPr="00815585">
        <w:t>(CR+PR)</w:t>
      </w:r>
      <w:r w:rsidR="00600CD0" w:rsidRPr="00473D7A">
        <w:t xml:space="preserve"> (OR</w:t>
      </w:r>
      <w:r w:rsidR="003D49D1" w:rsidRPr="00473D7A">
        <w:t>R</w:t>
      </w:r>
      <w:r w:rsidR="00600CD0" w:rsidRPr="00473D7A">
        <w:t>)</w:t>
      </w:r>
    </w:p>
    <w:p w14:paraId="6C217B5B" w14:textId="59A05B4C" w:rsidR="00BB53E3" w:rsidRPr="00445563" w:rsidRDefault="00EE106F" w:rsidP="00BB53E3">
      <w:pPr>
        <w:tabs>
          <w:tab w:val="left" w:pos="540"/>
        </w:tabs>
        <w:ind w:left="540" w:hanging="540"/>
      </w:pPr>
      <w:sdt>
        <w:sdtPr>
          <w:id w:val="12125393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3E3">
            <w:rPr>
              <w:rFonts w:ascii="MS Gothic" w:eastAsia="MS Gothic" w:hAnsi="MS Gothic" w:hint="eastAsia"/>
            </w:rPr>
            <w:t>☐</w:t>
          </w:r>
        </w:sdtContent>
      </w:sdt>
      <w:r w:rsidR="00BB53E3" w:rsidRPr="00610BF0">
        <w:tab/>
      </w:r>
      <w:r w:rsidR="00BB53E3">
        <w:t>Difference in Rates (DIF)</w:t>
      </w:r>
    </w:p>
    <w:p w14:paraId="5B8643F3" w14:textId="77777777" w:rsidR="00BB53E3" w:rsidRPr="00610BF0" w:rsidRDefault="00EE106F" w:rsidP="00BB53E3">
      <w:pPr>
        <w:tabs>
          <w:tab w:val="left" w:pos="540"/>
        </w:tabs>
        <w:ind w:left="540" w:hanging="540"/>
      </w:pPr>
      <w:sdt>
        <w:sdtPr>
          <w:id w:val="12350554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3E3">
            <w:rPr>
              <w:rFonts w:ascii="MS Gothic" w:eastAsia="MS Gothic" w:hAnsi="MS Gothic" w:hint="eastAsia"/>
            </w:rPr>
            <w:t>☐</w:t>
          </w:r>
        </w:sdtContent>
      </w:sdt>
      <w:r w:rsidR="00BB53E3" w:rsidRPr="00610BF0">
        <w:tab/>
        <w:t>Ratio (</w:t>
      </w:r>
      <w:r w:rsidR="00BB53E3">
        <w:t>RR</w:t>
      </w:r>
      <w:r w:rsidR="00BB53E3" w:rsidRPr="00610BF0">
        <w:t>)</w:t>
      </w:r>
    </w:p>
    <w:p w14:paraId="48E99EB6" w14:textId="77777777" w:rsidR="00BB53E3" w:rsidRPr="00610BF0" w:rsidRDefault="00BB53E3" w:rsidP="00BB53E3">
      <w:pPr>
        <w:tabs>
          <w:tab w:val="left" w:pos="540"/>
        </w:tabs>
        <w:ind w:left="540" w:hanging="540"/>
      </w:pPr>
      <w:r w:rsidRPr="00610BF0">
        <w:rPr>
          <w:rFonts w:ascii="MS Gothic" w:eastAsia="MS Gothic" w:hAnsi="MS Gothic"/>
        </w:rPr>
        <w:tab/>
      </w:r>
      <w:sdt>
        <w:sdtPr>
          <w:id w:val="-15792739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10BF0">
            <w:rPr>
              <w:rFonts w:ascii="MS Gothic" w:eastAsia="MS Gothic" w:hAnsi="MS Gothic" w:hint="eastAsia"/>
            </w:rPr>
            <w:t>☐</w:t>
          </w:r>
        </w:sdtContent>
      </w:sdt>
      <w:r w:rsidRPr="00610BF0">
        <w:tab/>
        <w:t>Odd Ratio</w:t>
      </w:r>
    </w:p>
    <w:p w14:paraId="457A995D" w14:textId="50035030" w:rsidR="00BB53E3" w:rsidRPr="00610BF0" w:rsidRDefault="00BB53E3" w:rsidP="00BB53E3">
      <w:pPr>
        <w:tabs>
          <w:tab w:val="left" w:pos="540"/>
        </w:tabs>
        <w:ind w:left="540" w:hanging="540"/>
      </w:pPr>
      <w:r w:rsidRPr="00610BF0">
        <w:rPr>
          <w:rFonts w:ascii="MS Gothic" w:eastAsia="MS Gothic" w:hAnsi="MS Gothic"/>
        </w:rPr>
        <w:tab/>
      </w:r>
      <w:sdt>
        <w:sdtPr>
          <w:id w:val="20440154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10BF0">
            <w:rPr>
              <w:rFonts w:ascii="MS Gothic" w:eastAsia="MS Gothic" w:hAnsi="MS Gothic" w:hint="eastAsia"/>
            </w:rPr>
            <w:t>☐</w:t>
          </w:r>
        </w:sdtContent>
      </w:sdt>
      <w:r w:rsidRPr="00610BF0">
        <w:tab/>
        <w:t>R</w:t>
      </w:r>
      <w:r w:rsidR="00BB124A">
        <w:t>ate</w:t>
      </w:r>
      <w:r w:rsidRPr="00610BF0">
        <w:t xml:space="preserve"> Ratio</w:t>
      </w:r>
    </w:p>
    <w:p w14:paraId="54529E08" w14:textId="740E74F5" w:rsidR="00600CD0" w:rsidRPr="00473D7A" w:rsidRDefault="00EE106F" w:rsidP="00600CD0">
      <w:pPr>
        <w:tabs>
          <w:tab w:val="left" w:pos="540"/>
        </w:tabs>
        <w:ind w:left="540" w:hanging="540"/>
      </w:pPr>
      <w:sdt>
        <w:sdtPr>
          <w:id w:val="13765921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49D1">
            <w:rPr>
              <w:rFonts w:ascii="MS Gothic" w:eastAsia="MS Gothic" w:hAnsi="MS Gothic" w:hint="eastAsia"/>
            </w:rPr>
            <w:t>☐</w:t>
          </w:r>
        </w:sdtContent>
      </w:sdt>
      <w:r w:rsidR="00600CD0">
        <w:tab/>
      </w:r>
      <w:r w:rsidR="00666503" w:rsidRPr="00473D7A">
        <w:t>Complete</w:t>
      </w:r>
      <w:r w:rsidR="00600CD0" w:rsidRPr="00473D7A">
        <w:t xml:space="preserve"> Response</w:t>
      </w:r>
      <w:r w:rsidR="001C328B" w:rsidRPr="00473D7A">
        <w:t xml:space="preserve"> </w:t>
      </w:r>
      <w:r w:rsidR="00600CD0" w:rsidRPr="00473D7A">
        <w:t>(</w:t>
      </w:r>
      <w:r w:rsidR="005E1A2B" w:rsidRPr="00473D7A">
        <w:t>C</w:t>
      </w:r>
      <w:r w:rsidR="00600CD0" w:rsidRPr="00473D7A">
        <w:t>R)</w:t>
      </w:r>
    </w:p>
    <w:p w14:paraId="10D47866" w14:textId="7369E97A" w:rsidR="005E1A2B" w:rsidRPr="00473D7A" w:rsidRDefault="00EE106F" w:rsidP="005E1A2B">
      <w:pPr>
        <w:tabs>
          <w:tab w:val="left" w:pos="540"/>
        </w:tabs>
        <w:ind w:left="540" w:hanging="540"/>
      </w:pPr>
      <w:sdt>
        <w:sdtPr>
          <w:id w:val="889848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1A2B" w:rsidRPr="00473D7A">
            <w:rPr>
              <w:rFonts w:ascii="MS Gothic" w:eastAsia="MS Gothic" w:hAnsi="MS Gothic" w:hint="eastAsia"/>
            </w:rPr>
            <w:t>☐</w:t>
          </w:r>
        </w:sdtContent>
      </w:sdt>
      <w:r w:rsidR="005E1A2B" w:rsidRPr="00473D7A">
        <w:tab/>
        <w:t>Partial Response (PR)</w:t>
      </w:r>
    </w:p>
    <w:p w14:paraId="70262371" w14:textId="4DE9016C" w:rsidR="004E442E" w:rsidRPr="00473D7A" w:rsidRDefault="00EE106F" w:rsidP="004E442E">
      <w:pPr>
        <w:tabs>
          <w:tab w:val="left" w:pos="540"/>
        </w:tabs>
        <w:ind w:left="540" w:hanging="540"/>
      </w:pPr>
      <w:sdt>
        <w:sdtPr>
          <w:id w:val="170551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442E" w:rsidRPr="00473D7A">
            <w:rPr>
              <w:rFonts w:ascii="MS Gothic" w:eastAsia="MS Gothic" w:hAnsi="MS Gothic" w:hint="eastAsia"/>
            </w:rPr>
            <w:t>☐</w:t>
          </w:r>
        </w:sdtContent>
      </w:sdt>
      <w:r w:rsidR="004E442E" w:rsidRPr="00473D7A">
        <w:tab/>
        <w:t xml:space="preserve">Clinical Benefit Rate </w:t>
      </w:r>
      <w:r w:rsidR="005B5D65" w:rsidRPr="00473D7A">
        <w:t xml:space="preserve">(CR+PR+SD) </w:t>
      </w:r>
      <w:r w:rsidR="004E442E" w:rsidRPr="00473D7A">
        <w:t>(CBR)</w:t>
      </w:r>
    </w:p>
    <w:p w14:paraId="1E8F9660" w14:textId="2B799E8E" w:rsidR="008232E3" w:rsidRPr="00473D7A" w:rsidRDefault="00EE106F" w:rsidP="008232E3">
      <w:pPr>
        <w:tabs>
          <w:tab w:val="left" w:pos="540"/>
        </w:tabs>
        <w:ind w:left="540" w:hanging="540"/>
      </w:pPr>
      <w:sdt>
        <w:sdtPr>
          <w:id w:val="-19334210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6436" w:rsidRPr="00473D7A">
            <w:rPr>
              <w:rFonts w:ascii="MS Gothic" w:eastAsia="MS Gothic" w:hAnsi="MS Gothic" w:hint="eastAsia"/>
            </w:rPr>
            <w:t>☐</w:t>
          </w:r>
        </w:sdtContent>
      </w:sdt>
      <w:r w:rsidR="00064A91" w:rsidRPr="00473D7A">
        <w:tab/>
      </w:r>
      <w:r w:rsidR="007148FD" w:rsidRPr="00473D7A">
        <w:t>Best</w:t>
      </w:r>
      <w:r w:rsidR="00064A91" w:rsidRPr="00473D7A">
        <w:t xml:space="preserve"> </w:t>
      </w:r>
      <w:r w:rsidR="0017001B" w:rsidRPr="00473D7A">
        <w:t xml:space="preserve">Overall </w:t>
      </w:r>
      <w:r w:rsidR="00064A91" w:rsidRPr="00473D7A">
        <w:t>Response (</w:t>
      </w:r>
      <w:r w:rsidR="004E442E" w:rsidRPr="00473D7A">
        <w:t>B</w:t>
      </w:r>
      <w:r w:rsidR="0017001B" w:rsidRPr="00473D7A">
        <w:t>O</w:t>
      </w:r>
      <w:r w:rsidR="00064A91" w:rsidRPr="00473D7A">
        <w:t>R)</w:t>
      </w:r>
    </w:p>
    <w:p w14:paraId="59AB3425" w14:textId="7DDC8070" w:rsidR="00064A91" w:rsidRPr="006D1FDA" w:rsidRDefault="0017001B" w:rsidP="00064A91">
      <w:pPr>
        <w:tabs>
          <w:tab w:val="left" w:pos="540"/>
        </w:tabs>
        <w:ind w:left="540" w:hanging="540"/>
      </w:pPr>
      <w:r w:rsidRPr="00815585">
        <w:tab/>
      </w:r>
      <w:r w:rsidRPr="00815585">
        <w:tab/>
      </w:r>
      <w:sdt>
        <w:sdtPr>
          <w:id w:val="15107903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15585">
            <w:rPr>
              <w:rFonts w:ascii="MS Gothic" w:eastAsia="MS Gothic" w:hAnsi="MS Gothic" w:hint="eastAsia"/>
            </w:rPr>
            <w:t>☐</w:t>
          </w:r>
        </w:sdtContent>
      </w:sdt>
      <w:r w:rsidRPr="00815585">
        <w:tab/>
      </w:r>
      <w:r w:rsidR="00A341F6" w:rsidRPr="006D1FDA">
        <w:t xml:space="preserve">Complete </w:t>
      </w:r>
      <w:r w:rsidR="002B1102">
        <w:t>R</w:t>
      </w:r>
      <w:r w:rsidR="00A341F6" w:rsidRPr="006D1FDA">
        <w:t>esponse (CR</w:t>
      </w:r>
      <w:r w:rsidR="0007596B" w:rsidRPr="006D1FDA">
        <w:t>)</w:t>
      </w:r>
    </w:p>
    <w:p w14:paraId="68EC4C07" w14:textId="4C1EFD85" w:rsidR="000B6436" w:rsidRPr="006D1FDA" w:rsidRDefault="0017001B" w:rsidP="000B6436">
      <w:pPr>
        <w:tabs>
          <w:tab w:val="left" w:pos="540"/>
        </w:tabs>
        <w:ind w:left="540" w:hanging="540"/>
      </w:pPr>
      <w:r w:rsidRPr="006D1FDA">
        <w:tab/>
      </w:r>
      <w:r w:rsidR="004624DB" w:rsidRPr="006D1FDA">
        <w:tab/>
      </w:r>
      <w:sdt>
        <w:sdtPr>
          <w:id w:val="-506290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6436" w:rsidRPr="006D1FDA">
            <w:rPr>
              <w:rFonts w:ascii="MS Gothic" w:eastAsia="MS Gothic" w:hAnsi="MS Gothic" w:hint="eastAsia"/>
            </w:rPr>
            <w:t>☐</w:t>
          </w:r>
        </w:sdtContent>
      </w:sdt>
      <w:r w:rsidR="000B6436" w:rsidRPr="006D1FDA">
        <w:tab/>
      </w:r>
      <w:r w:rsidR="004624DB" w:rsidRPr="006D1FDA">
        <w:t>P</w:t>
      </w:r>
      <w:r w:rsidR="000B6436" w:rsidRPr="006D1FDA">
        <w:t xml:space="preserve">artial </w:t>
      </w:r>
      <w:r w:rsidR="002B1102">
        <w:t>R</w:t>
      </w:r>
      <w:r w:rsidR="004624DB" w:rsidRPr="006D1FDA">
        <w:t>esponse</w:t>
      </w:r>
      <w:r w:rsidR="000B6436" w:rsidRPr="006D1FDA">
        <w:t xml:space="preserve"> (PR)</w:t>
      </w:r>
    </w:p>
    <w:p w14:paraId="566C0533" w14:textId="2DC88C03" w:rsidR="000B6436" w:rsidRPr="006D1FDA" w:rsidRDefault="0017001B" w:rsidP="000B6436">
      <w:pPr>
        <w:tabs>
          <w:tab w:val="left" w:pos="540"/>
        </w:tabs>
        <w:ind w:left="540" w:hanging="540"/>
      </w:pPr>
      <w:r w:rsidRPr="006D1FDA">
        <w:tab/>
      </w:r>
      <w:r w:rsidR="000B6436" w:rsidRPr="006D1FDA">
        <w:tab/>
      </w:r>
      <w:sdt>
        <w:sdtPr>
          <w:id w:val="5723154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6436" w:rsidRPr="006D1FDA">
            <w:rPr>
              <w:rFonts w:ascii="MS Gothic" w:eastAsia="MS Gothic" w:hAnsi="MS Gothic" w:hint="eastAsia"/>
            </w:rPr>
            <w:t>☐</w:t>
          </w:r>
        </w:sdtContent>
      </w:sdt>
      <w:r w:rsidR="000B6436" w:rsidRPr="006D1FDA">
        <w:tab/>
      </w:r>
      <w:r w:rsidR="008D1446" w:rsidRPr="006D1FDA">
        <w:t xml:space="preserve">Stable </w:t>
      </w:r>
      <w:r w:rsidR="002B1102">
        <w:t>D</w:t>
      </w:r>
      <w:r w:rsidR="008D1446" w:rsidRPr="006D1FDA">
        <w:t>isease (SD)</w:t>
      </w:r>
    </w:p>
    <w:p w14:paraId="5A44BD21" w14:textId="3DC72E5A" w:rsidR="0017001B" w:rsidRPr="006D1FDA" w:rsidRDefault="0017001B" w:rsidP="0017001B">
      <w:pPr>
        <w:tabs>
          <w:tab w:val="left" w:pos="540"/>
        </w:tabs>
      </w:pPr>
      <w:r w:rsidRPr="006D1FDA">
        <w:tab/>
      </w:r>
      <w:r w:rsidRPr="006D1FDA">
        <w:tab/>
      </w:r>
      <w:sdt>
        <w:sdtPr>
          <w:id w:val="436465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D1FDA">
            <w:rPr>
              <w:rFonts w:ascii="MS Gothic" w:eastAsia="MS Gothic" w:hAnsi="MS Gothic" w:hint="eastAsia"/>
            </w:rPr>
            <w:t>☐</w:t>
          </w:r>
        </w:sdtContent>
      </w:sdt>
      <w:r w:rsidRPr="006D1FDA">
        <w:tab/>
      </w:r>
      <w:r w:rsidR="002B1102">
        <w:t>P</w:t>
      </w:r>
      <w:r w:rsidRPr="006D1FDA">
        <w:t>rogressi</w:t>
      </w:r>
      <w:r w:rsidR="002B1102">
        <w:t>ve</w:t>
      </w:r>
      <w:r w:rsidRPr="006D1FDA">
        <w:t xml:space="preserve"> </w:t>
      </w:r>
      <w:r w:rsidR="002B1102" w:rsidRPr="006D1FDA">
        <w:t xml:space="preserve">Disease </w:t>
      </w:r>
      <w:r w:rsidRPr="006D1FDA">
        <w:t>(PD)</w:t>
      </w:r>
    </w:p>
    <w:p w14:paraId="5C2AECAC" w14:textId="65EC33D7" w:rsidR="000B6436" w:rsidRPr="006D1FDA" w:rsidRDefault="0017001B" w:rsidP="00064A91">
      <w:pPr>
        <w:tabs>
          <w:tab w:val="left" w:pos="540"/>
        </w:tabs>
        <w:ind w:left="540" w:hanging="540"/>
      </w:pPr>
      <w:r w:rsidRPr="006D1FDA">
        <w:tab/>
      </w:r>
      <w:r w:rsidRPr="006D1FDA">
        <w:tab/>
      </w:r>
      <w:r w:rsidR="000B6436" w:rsidRPr="006D1FDA">
        <w:tab/>
      </w:r>
      <w:sdt>
        <w:sdtPr>
          <w:id w:val="1384219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6436" w:rsidRPr="006D1FDA">
            <w:rPr>
              <w:rFonts w:ascii="MS Gothic" w:eastAsia="MS Gothic" w:hAnsi="MS Gothic" w:hint="eastAsia"/>
            </w:rPr>
            <w:t>☐</w:t>
          </w:r>
        </w:sdtContent>
      </w:sdt>
      <w:r w:rsidR="000B6436" w:rsidRPr="006D1FDA">
        <w:tab/>
      </w:r>
      <w:r w:rsidR="008D1446" w:rsidRPr="006D1FDA">
        <w:t xml:space="preserve">Confirmed </w:t>
      </w:r>
      <w:r w:rsidR="002B1102">
        <w:t>P</w:t>
      </w:r>
      <w:r w:rsidR="008D1446" w:rsidRPr="006D1FDA">
        <w:t>rogressi</w:t>
      </w:r>
      <w:r w:rsidR="002B1102">
        <w:t>ve</w:t>
      </w:r>
      <w:r w:rsidR="000B6436" w:rsidRPr="006D1FDA">
        <w:t xml:space="preserve"> </w:t>
      </w:r>
      <w:r w:rsidR="002B1102">
        <w:t>D</w:t>
      </w:r>
      <w:r w:rsidR="002B1102" w:rsidRPr="006D1FDA">
        <w:t xml:space="preserve">isease </w:t>
      </w:r>
      <w:r w:rsidR="000B6436" w:rsidRPr="006D1FDA">
        <w:t>(</w:t>
      </w:r>
      <w:r w:rsidR="008D1446" w:rsidRPr="006D1FDA">
        <w:t>CPD)</w:t>
      </w:r>
    </w:p>
    <w:p w14:paraId="775AE081" w14:textId="3FD62880" w:rsidR="00064A91" w:rsidRPr="006D1FDA" w:rsidRDefault="0017001B" w:rsidP="00064A91">
      <w:pPr>
        <w:tabs>
          <w:tab w:val="left" w:pos="540"/>
        </w:tabs>
        <w:ind w:left="540" w:hanging="540"/>
      </w:pPr>
      <w:r w:rsidRPr="006D1FDA">
        <w:tab/>
      </w:r>
      <w:r w:rsidRPr="006D1FDA">
        <w:tab/>
      </w:r>
      <w:r w:rsidR="00064A91" w:rsidRPr="006D1FDA">
        <w:tab/>
      </w:r>
      <w:sdt>
        <w:sdtPr>
          <w:id w:val="-17956620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4A91" w:rsidRPr="006D1FDA">
            <w:rPr>
              <w:rFonts w:ascii="MS Gothic" w:eastAsia="MS Gothic" w:hAnsi="MS Gothic" w:hint="eastAsia"/>
            </w:rPr>
            <w:t>☐</w:t>
          </w:r>
        </w:sdtContent>
      </w:sdt>
      <w:r w:rsidR="00064A91" w:rsidRPr="006D1FDA">
        <w:tab/>
      </w:r>
      <w:r w:rsidR="008D1446" w:rsidRPr="006D1FDA">
        <w:t xml:space="preserve">Unconfirmed </w:t>
      </w:r>
      <w:r w:rsidR="002B1102">
        <w:t>P</w:t>
      </w:r>
      <w:r w:rsidR="008D1446" w:rsidRPr="006D1FDA">
        <w:t>rogressi</w:t>
      </w:r>
      <w:r w:rsidR="002B1102">
        <w:t>ve</w:t>
      </w:r>
      <w:r w:rsidR="008D1446" w:rsidRPr="006D1FDA">
        <w:t xml:space="preserve"> </w:t>
      </w:r>
      <w:r w:rsidR="002B1102">
        <w:t>D</w:t>
      </w:r>
      <w:r w:rsidR="002B1102" w:rsidRPr="006D1FDA">
        <w:t xml:space="preserve">isease </w:t>
      </w:r>
      <w:r w:rsidR="008D1446" w:rsidRPr="006D1FDA">
        <w:t>(</w:t>
      </w:r>
      <w:r w:rsidR="00942867" w:rsidRPr="006D1FDA">
        <w:t>UPD)</w:t>
      </w:r>
    </w:p>
    <w:p w14:paraId="4B686FAE" w14:textId="378716D9" w:rsidR="00064A91" w:rsidRPr="006D1FDA" w:rsidRDefault="0017001B" w:rsidP="00064A91">
      <w:pPr>
        <w:tabs>
          <w:tab w:val="left" w:pos="540"/>
        </w:tabs>
        <w:ind w:left="540" w:hanging="540"/>
      </w:pPr>
      <w:r w:rsidRPr="006D1FDA">
        <w:tab/>
      </w:r>
      <w:r w:rsidR="000B6436" w:rsidRPr="006D1FDA">
        <w:tab/>
      </w:r>
      <w:sdt>
        <w:sdtPr>
          <w:id w:val="-15452040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6436" w:rsidRPr="006D1FDA">
            <w:rPr>
              <w:rFonts w:ascii="MS Gothic" w:eastAsia="MS Gothic" w:hAnsi="MS Gothic" w:hint="eastAsia"/>
            </w:rPr>
            <w:t>☐</w:t>
          </w:r>
        </w:sdtContent>
      </w:sdt>
      <w:r w:rsidR="000B6436" w:rsidRPr="006D1FDA">
        <w:tab/>
      </w:r>
      <w:r w:rsidR="00942867" w:rsidRPr="006D1FDA">
        <w:t>Not-</w:t>
      </w:r>
      <w:r w:rsidR="002B1102">
        <w:t>E</w:t>
      </w:r>
      <w:r w:rsidR="00942867" w:rsidRPr="006D1FDA">
        <w:t>valuable (NE)</w:t>
      </w:r>
    </w:p>
    <w:p w14:paraId="4B0AAD5A" w14:textId="7AE1E4FF" w:rsidR="00064A91" w:rsidRPr="006D1FDA" w:rsidRDefault="0017001B" w:rsidP="00064A91">
      <w:pPr>
        <w:tabs>
          <w:tab w:val="left" w:pos="540"/>
        </w:tabs>
        <w:ind w:left="540" w:hanging="540"/>
      </w:pPr>
      <w:r w:rsidRPr="006D1FDA">
        <w:tab/>
      </w:r>
      <w:r w:rsidR="00064A91" w:rsidRPr="006D1FDA">
        <w:tab/>
      </w:r>
      <w:sdt>
        <w:sdtPr>
          <w:id w:val="-1670208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4A91" w:rsidRPr="006D1FDA">
            <w:rPr>
              <w:rFonts w:ascii="MS Gothic" w:eastAsia="MS Gothic" w:hAnsi="MS Gothic" w:hint="eastAsia"/>
            </w:rPr>
            <w:t>☐</w:t>
          </w:r>
        </w:sdtContent>
      </w:sdt>
      <w:r w:rsidR="00064A91" w:rsidRPr="006D1FDA">
        <w:tab/>
        <w:t>_________________</w:t>
      </w:r>
    </w:p>
    <w:p w14:paraId="3851088C" w14:textId="77777777" w:rsidR="00C72405" w:rsidRDefault="00C72405" w:rsidP="00C72405">
      <w:pPr>
        <w:tabs>
          <w:tab w:val="left" w:pos="540"/>
        </w:tabs>
        <w:ind w:left="540" w:hanging="540"/>
      </w:pPr>
      <w:r>
        <w:t>Footnotes (FN)</w:t>
      </w:r>
    </w:p>
    <w:p w14:paraId="17C1C4CB" w14:textId="04B15F52" w:rsidR="00C72405" w:rsidRDefault="00406197" w:rsidP="00C72405">
      <w:pPr>
        <w:tabs>
          <w:tab w:val="left" w:pos="540"/>
        </w:tabs>
        <w:ind w:left="540" w:hanging="540"/>
      </w:pPr>
      <w:r>
        <w:tab/>
      </w:r>
      <w:sdt>
        <w:sdtPr>
          <w:id w:val="19481233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C72405">
        <w:tab/>
      </w:r>
      <w:r w:rsidR="00DB1241">
        <w:t xml:space="preserve">Note:  </w:t>
      </w:r>
      <w:r w:rsidR="00C72405">
        <w:t>Data cutoff date of</w:t>
      </w:r>
      <w:r w:rsidR="00C72405" w:rsidRPr="002174CD">
        <w:t xml:space="preserve"> ______________</w:t>
      </w:r>
    </w:p>
    <w:p w14:paraId="7FA762BA" w14:textId="77777777" w:rsidR="00C72405" w:rsidRPr="00F97905" w:rsidRDefault="00C72405" w:rsidP="00C72405">
      <w:pPr>
        <w:tabs>
          <w:tab w:val="left" w:pos="540"/>
        </w:tabs>
        <w:ind w:left="540" w:hanging="540"/>
        <w:rPr>
          <w:rFonts w:eastAsia="Times New Roman" w:cstheme="minorHAnsi"/>
        </w:rPr>
      </w:pPr>
      <w:r>
        <w:tab/>
      </w:r>
      <w:sdt>
        <w:sdtPr>
          <w:id w:val="-1470897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Pr="00F97905">
        <w:rPr>
          <w:rFonts w:eastAsia="Times New Roman" w:cstheme="minorHAnsi"/>
        </w:rPr>
        <w:t>IRC = Independent Review Committee</w:t>
      </w:r>
    </w:p>
    <w:p w14:paraId="5383889C" w14:textId="77777777" w:rsidR="00C72405" w:rsidRDefault="00C72405" w:rsidP="00C72405">
      <w:pPr>
        <w:tabs>
          <w:tab w:val="left" w:pos="540"/>
        </w:tabs>
        <w:ind w:left="540" w:hanging="540"/>
      </w:pPr>
      <w:r>
        <w:tab/>
      </w:r>
      <w:sdt>
        <w:sdtPr>
          <w:id w:val="-15169971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P-value method________________</w:t>
      </w:r>
    </w:p>
    <w:p w14:paraId="781C9911" w14:textId="77777777" w:rsidR="00C72405" w:rsidRDefault="00C72405" w:rsidP="00C72405">
      <w:pPr>
        <w:tabs>
          <w:tab w:val="left" w:pos="540"/>
        </w:tabs>
        <w:ind w:left="540" w:hanging="540"/>
      </w:pPr>
      <w:r>
        <w:tab/>
      </w:r>
      <w:sdt>
        <w:sdtPr>
          <w:id w:val="18385039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Stratification factors ________________</w:t>
      </w:r>
    </w:p>
    <w:p w14:paraId="7DCEC484" w14:textId="77777777" w:rsidR="007E7D82" w:rsidRDefault="007E7D82" w:rsidP="007E7D82">
      <w:pPr>
        <w:tabs>
          <w:tab w:val="left" w:pos="540"/>
        </w:tabs>
        <w:ind w:left="540" w:hanging="540"/>
        <w:rPr>
          <w:rStyle w:val="eop"/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lastRenderedPageBreak/>
        <w:tab/>
      </w:r>
      <w:sdt>
        <w:sdtPr>
          <w:id w:val="14998458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Pr="004F1E9B">
        <w:rPr>
          <w:rStyle w:val="normaltextrun"/>
          <w:rFonts w:cstheme="minorHAnsi"/>
          <w:color w:val="000000"/>
          <w:shd w:val="clear" w:color="auto" w:fill="FFFFFF"/>
        </w:rPr>
        <w:t>* p-value &lt;=0.05; **p-value &lt;=0.01; ***p-value &lt;=0.001.</w:t>
      </w:r>
      <w:r>
        <w:rPr>
          <w:rStyle w:val="eop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</w:p>
    <w:p w14:paraId="346FDCE6" w14:textId="09E526A4" w:rsidR="00611E25" w:rsidRDefault="00611E25" w:rsidP="00611E25">
      <w:pPr>
        <w:tabs>
          <w:tab w:val="left" w:pos="540"/>
        </w:tabs>
        <w:ind w:left="540" w:hanging="540"/>
      </w:pPr>
      <w:r>
        <w:tab/>
      </w:r>
      <w:sdt>
        <w:sdtPr>
          <w:id w:val="1790006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Pr="00C834A0">
        <w:rPr>
          <w:rStyle w:val="normaltextrun"/>
          <w:rFonts w:cstheme="minorHAnsi"/>
          <w:color w:val="000000"/>
          <w:shd w:val="clear" w:color="auto" w:fill="FFFFFF"/>
        </w:rPr>
        <w:t>* p-value &lt;=______</w:t>
      </w:r>
    </w:p>
    <w:p w14:paraId="77E1D955" w14:textId="77777777" w:rsidR="00611E25" w:rsidRDefault="00611E25" w:rsidP="007E7D82">
      <w:pPr>
        <w:tabs>
          <w:tab w:val="left" w:pos="540"/>
        </w:tabs>
        <w:ind w:left="540" w:hanging="540"/>
      </w:pPr>
    </w:p>
    <w:p w14:paraId="5ACE1EAF" w14:textId="77777777" w:rsidR="000B6436" w:rsidRPr="00A605E0" w:rsidRDefault="000B6436" w:rsidP="000B6436">
      <w:pPr>
        <w:tabs>
          <w:tab w:val="left" w:pos="540"/>
        </w:tabs>
        <w:ind w:left="540" w:hanging="540"/>
        <w:rPr>
          <w:color w:val="0070C0"/>
        </w:rPr>
      </w:pPr>
    </w:p>
    <w:p w14:paraId="7AD80E63" w14:textId="77777777" w:rsidR="00682443" w:rsidRPr="0013725B" w:rsidRDefault="00682443" w:rsidP="00682443">
      <w:pPr>
        <w:pStyle w:val="Heading1"/>
        <w:numPr>
          <w:ilvl w:val="0"/>
          <w:numId w:val="0"/>
        </w:numPr>
      </w:pPr>
      <w:r>
        <w:t>Version History</w:t>
      </w:r>
    </w:p>
    <w:p w14:paraId="4DACE460" w14:textId="77777777" w:rsidR="00682443" w:rsidRDefault="00682443" w:rsidP="00682443">
      <w:pPr>
        <w:keepNext/>
        <w:spacing w:befor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630"/>
        <w:gridCol w:w="2065"/>
      </w:tblGrid>
      <w:tr w:rsidR="00682443" w:rsidRPr="00A40B12" w14:paraId="1260FC60" w14:textId="77777777">
        <w:trPr>
          <w:cantSplit/>
        </w:trPr>
        <w:tc>
          <w:tcPr>
            <w:tcW w:w="1255" w:type="dxa"/>
            <w:shd w:val="clear" w:color="auto" w:fill="EEECE1" w:themeFill="background2"/>
          </w:tcPr>
          <w:p w14:paraId="7CC20CD0" w14:textId="77777777" w:rsidR="00682443" w:rsidRPr="00A40B12" w:rsidRDefault="00682443">
            <w:pPr>
              <w:keepNext/>
              <w:spacing w:before="120" w:after="120"/>
              <w:jc w:val="center"/>
              <w:rPr>
                <w:b/>
                <w:bCs/>
              </w:rPr>
            </w:pPr>
            <w:r w:rsidRPr="00A40B12">
              <w:rPr>
                <w:b/>
                <w:bCs/>
              </w:rPr>
              <w:t>Version</w:t>
            </w:r>
          </w:p>
        </w:tc>
        <w:tc>
          <w:tcPr>
            <w:tcW w:w="9630" w:type="dxa"/>
            <w:shd w:val="clear" w:color="auto" w:fill="EEECE1" w:themeFill="background2"/>
          </w:tcPr>
          <w:p w14:paraId="3B7294E1" w14:textId="77777777" w:rsidR="00682443" w:rsidRPr="00A40B12" w:rsidRDefault="00682443">
            <w:pPr>
              <w:keepNext/>
              <w:spacing w:before="120" w:after="120"/>
              <w:rPr>
                <w:b/>
                <w:bCs/>
              </w:rPr>
            </w:pPr>
            <w:r w:rsidRPr="00A40B12">
              <w:rPr>
                <w:b/>
                <w:bCs/>
              </w:rPr>
              <w:t>Description</w:t>
            </w:r>
          </w:p>
        </w:tc>
        <w:tc>
          <w:tcPr>
            <w:tcW w:w="2065" w:type="dxa"/>
            <w:shd w:val="clear" w:color="auto" w:fill="EEECE1" w:themeFill="background2"/>
          </w:tcPr>
          <w:p w14:paraId="35C64565" w14:textId="77777777" w:rsidR="00682443" w:rsidRPr="00A40B12" w:rsidRDefault="00682443">
            <w:pPr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</w:tr>
      <w:tr w:rsidR="00682443" w14:paraId="75216B3A" w14:textId="77777777">
        <w:trPr>
          <w:cantSplit/>
        </w:trPr>
        <w:tc>
          <w:tcPr>
            <w:tcW w:w="1255" w:type="dxa"/>
          </w:tcPr>
          <w:p w14:paraId="2DBEA9B2" w14:textId="77777777" w:rsidR="00682443" w:rsidRDefault="00682443">
            <w:pPr>
              <w:spacing w:before="120" w:after="120"/>
              <w:jc w:val="center"/>
            </w:pPr>
            <w:r>
              <w:t>1.0</w:t>
            </w:r>
          </w:p>
        </w:tc>
        <w:tc>
          <w:tcPr>
            <w:tcW w:w="9630" w:type="dxa"/>
          </w:tcPr>
          <w:p w14:paraId="0680DBB2" w14:textId="59C759B1" w:rsidR="00682443" w:rsidRDefault="002C580B">
            <w:pPr>
              <w:spacing w:before="120" w:after="120"/>
            </w:pPr>
            <w:r>
              <w:t>Initial version describing how to add functionality to standard TLF shells</w:t>
            </w:r>
          </w:p>
        </w:tc>
        <w:tc>
          <w:tcPr>
            <w:tcW w:w="2065" w:type="dxa"/>
          </w:tcPr>
          <w:p w14:paraId="187900D3" w14:textId="40F56E0D" w:rsidR="00682443" w:rsidRDefault="00682443">
            <w:pPr>
              <w:spacing w:before="120" w:after="120"/>
            </w:pPr>
          </w:p>
        </w:tc>
      </w:tr>
      <w:tr w:rsidR="003C2E00" w14:paraId="67AB494E" w14:textId="77777777">
        <w:trPr>
          <w:cantSplit/>
        </w:trPr>
        <w:tc>
          <w:tcPr>
            <w:tcW w:w="1255" w:type="dxa"/>
          </w:tcPr>
          <w:p w14:paraId="1CEFA260" w14:textId="36E58BEB" w:rsidR="003C2E00" w:rsidRDefault="003C2E00" w:rsidP="003C2E00">
            <w:pPr>
              <w:spacing w:before="120" w:after="120"/>
              <w:jc w:val="center"/>
            </w:pPr>
            <w:r>
              <w:t>2.0</w:t>
            </w:r>
          </w:p>
        </w:tc>
        <w:tc>
          <w:tcPr>
            <w:tcW w:w="9630" w:type="dxa"/>
          </w:tcPr>
          <w:p w14:paraId="3034F49F" w14:textId="1F35917C" w:rsidR="003C2E00" w:rsidRDefault="003C2E00" w:rsidP="003C2E00">
            <w:pPr>
              <w:spacing w:before="120" w:after="120"/>
            </w:pPr>
            <w:r>
              <w:t>Updated to include difference between arms and risk ratio.  Updated format to match current standards</w:t>
            </w:r>
          </w:p>
        </w:tc>
        <w:tc>
          <w:tcPr>
            <w:tcW w:w="2065" w:type="dxa"/>
          </w:tcPr>
          <w:p w14:paraId="7A9956FE" w14:textId="4302EA67" w:rsidR="003C2E00" w:rsidRDefault="003C2E00" w:rsidP="003C2E00">
            <w:pPr>
              <w:spacing w:before="120" w:after="120"/>
            </w:pPr>
          </w:p>
        </w:tc>
      </w:tr>
      <w:tr w:rsidR="00406197" w14:paraId="409867CE" w14:textId="77777777">
        <w:trPr>
          <w:cantSplit/>
        </w:trPr>
        <w:tc>
          <w:tcPr>
            <w:tcW w:w="1255" w:type="dxa"/>
          </w:tcPr>
          <w:p w14:paraId="1B954B44" w14:textId="5E9F65D0" w:rsidR="00406197" w:rsidRDefault="00406197" w:rsidP="003C2E00">
            <w:pPr>
              <w:spacing w:before="120" w:after="120"/>
              <w:jc w:val="center"/>
            </w:pPr>
            <w:r>
              <w:t>3.0</w:t>
            </w:r>
          </w:p>
        </w:tc>
        <w:tc>
          <w:tcPr>
            <w:tcW w:w="9630" w:type="dxa"/>
          </w:tcPr>
          <w:p w14:paraId="03939F23" w14:textId="77777777" w:rsidR="001324CF" w:rsidRDefault="001324CF" w:rsidP="001324CF">
            <w:pPr>
              <w:spacing w:before="120" w:after="120"/>
            </w:pPr>
            <w:r>
              <w:t>Changes Include:</w:t>
            </w:r>
          </w:p>
          <w:p w14:paraId="514CC680" w14:textId="77777777" w:rsidR="001324CF" w:rsidRDefault="001324CF" w:rsidP="001324CF">
            <w:pPr>
              <w:pStyle w:val="ListParagraph"/>
              <w:numPr>
                <w:ilvl w:val="0"/>
                <w:numId w:val="43"/>
              </w:numPr>
              <w:spacing w:before="120" w:after="120"/>
            </w:pPr>
            <w:r>
              <w:t>Modified Active header to be Test Treatment header.</w:t>
            </w:r>
          </w:p>
          <w:p w14:paraId="0967EC9A" w14:textId="77777777" w:rsidR="001324CF" w:rsidRDefault="001324CF" w:rsidP="001324CF">
            <w:pPr>
              <w:pStyle w:val="ListParagraph"/>
              <w:numPr>
                <w:ilvl w:val="0"/>
                <w:numId w:val="43"/>
              </w:numPr>
              <w:spacing w:before="120" w:after="120"/>
            </w:pPr>
            <w:r>
              <w:t>Added Test Treatment to each arm in study specific text.</w:t>
            </w:r>
          </w:p>
          <w:p w14:paraId="72EC8A16" w14:textId="77777777" w:rsidR="001324CF" w:rsidRDefault="001324CF" w:rsidP="001324CF">
            <w:pPr>
              <w:pStyle w:val="ListParagraph"/>
              <w:numPr>
                <w:ilvl w:val="0"/>
                <w:numId w:val="43"/>
              </w:numPr>
              <w:spacing w:before="120" w:after="120"/>
            </w:pPr>
            <w:r>
              <w:t>Updated PD to be Progressive Disease instead of Disease Progression.</w:t>
            </w:r>
          </w:p>
          <w:p w14:paraId="3DA21430" w14:textId="243D0A65" w:rsidR="001324CF" w:rsidRDefault="001324CF" w:rsidP="001324CF">
            <w:pPr>
              <w:pStyle w:val="ListParagraph"/>
              <w:numPr>
                <w:ilvl w:val="0"/>
                <w:numId w:val="43"/>
              </w:numPr>
              <w:spacing w:before="120" w:after="120"/>
            </w:pPr>
            <w:r>
              <w:t>Added ‘Rate’ to the Objective Response option.</w:t>
            </w:r>
          </w:p>
          <w:p w14:paraId="777A6C65" w14:textId="77777777" w:rsidR="001324CF" w:rsidRDefault="001324CF" w:rsidP="001324CF">
            <w:pPr>
              <w:pStyle w:val="ListParagraph"/>
              <w:numPr>
                <w:ilvl w:val="0"/>
                <w:numId w:val="43"/>
              </w:numPr>
              <w:spacing w:before="120" w:after="120"/>
            </w:pPr>
            <w:r>
              <w:t>Capitalized the Best Overall Response (BOR) options.</w:t>
            </w:r>
          </w:p>
          <w:p w14:paraId="2E9D4904" w14:textId="7C33694F" w:rsidR="001324CF" w:rsidRDefault="001324CF" w:rsidP="001324CF">
            <w:pPr>
              <w:pStyle w:val="ListParagraph"/>
              <w:numPr>
                <w:ilvl w:val="0"/>
                <w:numId w:val="43"/>
              </w:numPr>
              <w:spacing w:before="120" w:after="120"/>
            </w:pPr>
            <w:r>
              <w:t>Added ‘Note:’ to cutoff date</w:t>
            </w:r>
            <w:ins w:id="3" w:author="Busman, Todd A" w:date="2024-06-21T12:30:00Z" w16du:dateUtc="2024-06-21T16:30:00Z">
              <w:r>
                <w:t>.</w:t>
              </w:r>
            </w:ins>
          </w:p>
          <w:p w14:paraId="6306EEB3" w14:textId="77777777" w:rsidR="001324CF" w:rsidRDefault="001324CF" w:rsidP="001324CF">
            <w:pPr>
              <w:pStyle w:val="ListParagraph"/>
              <w:numPr>
                <w:ilvl w:val="0"/>
                <w:numId w:val="43"/>
              </w:numPr>
              <w:spacing w:before="120" w:after="120"/>
            </w:pPr>
            <w:r>
              <w:t>Fixed spacing in footnotes.</w:t>
            </w:r>
          </w:p>
          <w:p w14:paraId="1C003779" w14:textId="77777777" w:rsidR="001324CF" w:rsidRDefault="001324CF" w:rsidP="001324CF">
            <w:pPr>
              <w:pStyle w:val="ListParagraph"/>
              <w:numPr>
                <w:ilvl w:val="0"/>
                <w:numId w:val="43"/>
              </w:numPr>
              <w:spacing w:before="120" w:after="120"/>
            </w:pPr>
            <w:r>
              <w:t>Allow user specified p-value option.</w:t>
            </w:r>
          </w:p>
          <w:p w14:paraId="497524AD" w14:textId="198DA9A3" w:rsidR="00406197" w:rsidRDefault="00406197" w:rsidP="003C2E00">
            <w:pPr>
              <w:spacing w:before="120" w:after="120"/>
            </w:pPr>
          </w:p>
        </w:tc>
        <w:tc>
          <w:tcPr>
            <w:tcW w:w="2065" w:type="dxa"/>
          </w:tcPr>
          <w:p w14:paraId="2E0CEACC" w14:textId="77777777" w:rsidR="00406197" w:rsidRDefault="00406197" w:rsidP="003C2E00">
            <w:pPr>
              <w:spacing w:before="120" w:after="120"/>
            </w:pPr>
          </w:p>
        </w:tc>
      </w:tr>
    </w:tbl>
    <w:p w14:paraId="68C34375" w14:textId="77777777" w:rsidR="00D02073" w:rsidRPr="00956D00" w:rsidRDefault="00D02073" w:rsidP="009A18EF">
      <w:pPr>
        <w:rPr>
          <w:highlight w:val="yellow"/>
        </w:rPr>
      </w:pPr>
    </w:p>
    <w:sectPr w:rsidR="00D02073" w:rsidRPr="00956D00" w:rsidSect="00A659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5506C" w14:textId="77777777" w:rsidR="00983AC9" w:rsidRDefault="00983AC9" w:rsidP="006F175E">
      <w:pPr>
        <w:spacing w:before="0"/>
      </w:pPr>
      <w:r>
        <w:separator/>
      </w:r>
    </w:p>
  </w:endnote>
  <w:endnote w:type="continuationSeparator" w:id="0">
    <w:p w14:paraId="04815C25" w14:textId="77777777" w:rsidR="00983AC9" w:rsidRDefault="00983AC9" w:rsidP="006F175E">
      <w:pPr>
        <w:spacing w:before="0"/>
      </w:pPr>
      <w:r>
        <w:continuationSeparator/>
      </w:r>
    </w:p>
  </w:endnote>
  <w:endnote w:type="continuationNotice" w:id="1">
    <w:p w14:paraId="51F26887" w14:textId="77777777" w:rsidR="00983AC9" w:rsidRDefault="00983AC9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98981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2B3588" w14:textId="5B2C37BD" w:rsidR="009A18EF" w:rsidRDefault="009A18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C8A996" w14:textId="410050DE" w:rsidR="009A18EF" w:rsidRPr="00BA26FB" w:rsidRDefault="009A18EF" w:rsidP="00EC78D2">
    <w:pPr>
      <w:pStyle w:val="Footer"/>
      <w:tabs>
        <w:tab w:val="clear" w:pos="4680"/>
        <w:tab w:val="clear" w:pos="9360"/>
        <w:tab w:val="right" w:pos="1233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AA5A9" w14:textId="20516A38" w:rsidR="009A18EF" w:rsidRPr="00BA26FB" w:rsidRDefault="00776348" w:rsidP="00977E42">
    <w:pPr>
      <w:pStyle w:val="Footer"/>
      <w:tabs>
        <w:tab w:val="clear" w:pos="4680"/>
        <w:tab w:val="clear" w:pos="9360"/>
        <w:tab w:val="center" w:pos="7200"/>
        <w:tab w:val="right" w:pos="12870"/>
      </w:tabs>
    </w:pPr>
    <w:r>
      <w:t>Standard</w:t>
    </w:r>
    <w:r w:rsidR="003A39A6">
      <w:t xml:space="preserve"> </w:t>
    </w:r>
    <w:fldSimple w:instr=" DOCPROPERTY  TherapeuticArea  \* MERGEFORMAT ">
      <w:r w:rsidR="00B965BF">
        <w:t xml:space="preserve"> Oncology</w:t>
      </w:r>
    </w:fldSimple>
    <w:r>
      <w:t xml:space="preserve"> </w:t>
    </w:r>
    <w:fldSimple w:instr=" DOCPROPERTY  TLFType  \* MERGEFORMAT ">
      <w:r w:rsidR="00B965BF">
        <w:t>Table</w:t>
      </w:r>
    </w:fldSimple>
    <w:r w:rsidR="009A18EF">
      <w:t xml:space="preserve"> </w:t>
    </w:r>
    <w:fldSimple w:instr=" DOCPROPERTY  TLFNumber  \* MERGEFORMAT ">
      <w:r w:rsidR="00B965BF">
        <w:t>T-OCEF01</w:t>
      </w:r>
    </w:fldSimple>
    <w:r w:rsidR="009A18EF">
      <w:t xml:space="preserve"> </w:t>
    </w:r>
    <w:r w:rsidR="00F64003">
      <w:t>For RECIST</w:t>
    </w:r>
    <w:r w:rsidR="009A18EF">
      <w:t>-</w:t>
    </w:r>
    <w:r w:rsidR="00537BE8">
      <w:t xml:space="preserve"> </w:t>
    </w:r>
    <w:fldSimple w:instr=" DOCPROPERTY  Description  \* MERGEFORMAT ">
      <w:r w:rsidR="00B965BF">
        <w:t>Response Rate</w:t>
      </w:r>
    </w:fldSimple>
    <w:r w:rsidR="009A18EF">
      <w:t xml:space="preserve"> </w:t>
    </w:r>
    <w:r w:rsidR="00537BE8">
      <w:t>v</w:t>
    </w:r>
    <w:fldSimple w:instr=" DOCPROPERTY  Version  \* MERGEFORMAT ">
      <w:r w:rsidR="00B965BF">
        <w:t>3.0</w:t>
      </w:r>
    </w:fldSimple>
    <w:r w:rsidR="009A18EF">
      <w:tab/>
    </w:r>
    <w:sdt>
      <w:sdtPr>
        <w:id w:val="942957112"/>
        <w:docPartObj>
          <w:docPartGallery w:val="Page Numbers (Bottom of Page)"/>
          <w:docPartUnique/>
        </w:docPartObj>
      </w:sdtPr>
      <w:sdtEndPr/>
      <w:sdtContent>
        <w:sdt>
          <w:sdtPr>
            <w:id w:val="1713148096"/>
            <w:docPartObj>
              <w:docPartGallery w:val="Page Numbers (Top of Page)"/>
              <w:docPartUnique/>
            </w:docPartObj>
          </w:sdtPr>
          <w:sdtEndPr/>
          <w:sdtContent>
            <w:r w:rsidR="009A18EF">
              <w:t xml:space="preserve">Page </w:t>
            </w:r>
            <w:r w:rsidR="009A18EF">
              <w:fldChar w:fldCharType="begin"/>
            </w:r>
            <w:r w:rsidR="009A18EF">
              <w:instrText xml:space="preserve"> PAGE   \* MERGEFORMAT </w:instrText>
            </w:r>
            <w:r w:rsidR="009A18EF">
              <w:fldChar w:fldCharType="separate"/>
            </w:r>
            <w:r w:rsidR="009A18EF">
              <w:t>1</w:t>
            </w:r>
            <w:r w:rsidR="009A18EF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4A838" w14:textId="77777777" w:rsidR="00983AC9" w:rsidRDefault="00983AC9" w:rsidP="006F175E">
      <w:pPr>
        <w:spacing w:before="0"/>
      </w:pPr>
      <w:r>
        <w:separator/>
      </w:r>
    </w:p>
  </w:footnote>
  <w:footnote w:type="continuationSeparator" w:id="0">
    <w:p w14:paraId="6B88E75D" w14:textId="77777777" w:rsidR="00983AC9" w:rsidRDefault="00983AC9" w:rsidP="006F175E">
      <w:pPr>
        <w:spacing w:before="0"/>
      </w:pPr>
      <w:r>
        <w:continuationSeparator/>
      </w:r>
    </w:p>
  </w:footnote>
  <w:footnote w:type="continuationNotice" w:id="1">
    <w:p w14:paraId="4D9D8C4F" w14:textId="77777777" w:rsidR="00983AC9" w:rsidRDefault="00983AC9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53883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66E40783" wp14:editId="550110EB">
          <wp:extent cx="1581150" cy="390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AE6B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4F2E987" wp14:editId="15F5B7F0">
          <wp:extent cx="1581150" cy="39052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FF00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7291455E" wp14:editId="4A1F252D">
          <wp:extent cx="1581150" cy="39052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DE83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7E21D45" wp14:editId="2889A574">
          <wp:extent cx="1581150" cy="390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507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444A"/>
    <w:multiLevelType w:val="hybridMultilevel"/>
    <w:tmpl w:val="1250EAA2"/>
    <w:lvl w:ilvl="0" w:tplc="D00E42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7AF"/>
    <w:multiLevelType w:val="hybridMultilevel"/>
    <w:tmpl w:val="B250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C0989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A03893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97A21"/>
    <w:multiLevelType w:val="hybridMultilevel"/>
    <w:tmpl w:val="081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D57C0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A3C"/>
    <w:multiLevelType w:val="hybridMultilevel"/>
    <w:tmpl w:val="6ED2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F6A92"/>
    <w:multiLevelType w:val="hybridMultilevel"/>
    <w:tmpl w:val="460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56376"/>
    <w:multiLevelType w:val="hybridMultilevel"/>
    <w:tmpl w:val="6A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428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24F08"/>
    <w:multiLevelType w:val="hybridMultilevel"/>
    <w:tmpl w:val="4E0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202BB"/>
    <w:multiLevelType w:val="hybridMultilevel"/>
    <w:tmpl w:val="BAD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F60A0"/>
    <w:multiLevelType w:val="hybridMultilevel"/>
    <w:tmpl w:val="3660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86A6A"/>
    <w:multiLevelType w:val="hybridMultilevel"/>
    <w:tmpl w:val="52F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02FD1"/>
    <w:multiLevelType w:val="hybridMultilevel"/>
    <w:tmpl w:val="48E2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8252C"/>
    <w:multiLevelType w:val="hybridMultilevel"/>
    <w:tmpl w:val="E9CCD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758D3"/>
    <w:multiLevelType w:val="hybridMultilevel"/>
    <w:tmpl w:val="BC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D0AC4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FE1217"/>
    <w:multiLevelType w:val="hybridMultilevel"/>
    <w:tmpl w:val="5DD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609C0"/>
    <w:multiLevelType w:val="hybridMultilevel"/>
    <w:tmpl w:val="544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069B9"/>
    <w:multiLevelType w:val="hybridMultilevel"/>
    <w:tmpl w:val="752A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10D11"/>
    <w:multiLevelType w:val="hybridMultilevel"/>
    <w:tmpl w:val="046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27EC3"/>
    <w:multiLevelType w:val="hybridMultilevel"/>
    <w:tmpl w:val="B4C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9630F"/>
    <w:multiLevelType w:val="hybridMultilevel"/>
    <w:tmpl w:val="174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9034E"/>
    <w:multiLevelType w:val="hybridMultilevel"/>
    <w:tmpl w:val="9FBEE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B00C9"/>
    <w:multiLevelType w:val="hybridMultilevel"/>
    <w:tmpl w:val="A20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D45BD"/>
    <w:multiLevelType w:val="hybridMultilevel"/>
    <w:tmpl w:val="6296A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4001F7"/>
    <w:multiLevelType w:val="hybridMultilevel"/>
    <w:tmpl w:val="9D10F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92A4D"/>
    <w:multiLevelType w:val="multilevel"/>
    <w:tmpl w:val="C85603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6157659"/>
    <w:multiLevelType w:val="hybridMultilevel"/>
    <w:tmpl w:val="570605FA"/>
    <w:lvl w:ilvl="0" w:tplc="9B00C1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E8D7681"/>
    <w:multiLevelType w:val="hybridMultilevel"/>
    <w:tmpl w:val="EF4A7634"/>
    <w:lvl w:ilvl="0" w:tplc="43B0313C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647804"/>
    <w:multiLevelType w:val="hybridMultilevel"/>
    <w:tmpl w:val="EC40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B4398"/>
    <w:multiLevelType w:val="hybridMultilevel"/>
    <w:tmpl w:val="BAB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A21879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E21B9F"/>
    <w:multiLevelType w:val="hybridMultilevel"/>
    <w:tmpl w:val="D57EF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1453375">
    <w:abstractNumId w:val="13"/>
  </w:num>
  <w:num w:numId="2" w16cid:durableId="2134134132">
    <w:abstractNumId w:val="33"/>
  </w:num>
  <w:num w:numId="3" w16cid:durableId="708803903">
    <w:abstractNumId w:val="3"/>
  </w:num>
  <w:num w:numId="4" w16cid:durableId="1115175302">
    <w:abstractNumId w:val="17"/>
  </w:num>
  <w:num w:numId="5" w16cid:durableId="1801149911">
    <w:abstractNumId w:val="22"/>
  </w:num>
  <w:num w:numId="6" w16cid:durableId="926112616">
    <w:abstractNumId w:val="0"/>
  </w:num>
  <w:num w:numId="7" w16cid:durableId="622199301">
    <w:abstractNumId w:val="30"/>
  </w:num>
  <w:num w:numId="8" w16cid:durableId="1435662976">
    <w:abstractNumId w:val="4"/>
  </w:num>
  <w:num w:numId="9" w16cid:durableId="687871278">
    <w:abstractNumId w:val="28"/>
  </w:num>
  <w:num w:numId="10" w16cid:durableId="940798504">
    <w:abstractNumId w:val="31"/>
  </w:num>
  <w:num w:numId="11" w16cid:durableId="295645573">
    <w:abstractNumId w:val="30"/>
    <w:lvlOverride w:ilvl="0">
      <w:startOverride w:val="1"/>
    </w:lvlOverride>
  </w:num>
  <w:num w:numId="12" w16cid:durableId="1719473458">
    <w:abstractNumId w:val="6"/>
  </w:num>
  <w:num w:numId="13" w16cid:durableId="1800566440">
    <w:abstractNumId w:val="27"/>
  </w:num>
  <w:num w:numId="14" w16cid:durableId="922300300">
    <w:abstractNumId w:val="20"/>
  </w:num>
  <w:num w:numId="15" w16cid:durableId="1818186689">
    <w:abstractNumId w:val="24"/>
  </w:num>
  <w:num w:numId="16" w16cid:durableId="558563496">
    <w:abstractNumId w:val="28"/>
  </w:num>
  <w:num w:numId="17" w16cid:durableId="92827463">
    <w:abstractNumId w:val="28"/>
  </w:num>
  <w:num w:numId="18" w16cid:durableId="723142687">
    <w:abstractNumId w:val="28"/>
  </w:num>
  <w:num w:numId="19" w16cid:durableId="443696874">
    <w:abstractNumId w:val="28"/>
  </w:num>
  <w:num w:numId="20" w16cid:durableId="801575492">
    <w:abstractNumId w:val="34"/>
  </w:num>
  <w:num w:numId="21" w16cid:durableId="242227611">
    <w:abstractNumId w:val="26"/>
  </w:num>
  <w:num w:numId="22" w16cid:durableId="1956905196">
    <w:abstractNumId w:val="2"/>
  </w:num>
  <w:num w:numId="23" w16cid:durableId="1634601185">
    <w:abstractNumId w:val="16"/>
  </w:num>
  <w:num w:numId="24" w16cid:durableId="709889240">
    <w:abstractNumId w:val="7"/>
  </w:num>
  <w:num w:numId="25" w16cid:durableId="852650008">
    <w:abstractNumId w:val="1"/>
  </w:num>
  <w:num w:numId="26" w16cid:durableId="1692996549">
    <w:abstractNumId w:val="29"/>
  </w:num>
  <w:num w:numId="27" w16cid:durableId="1229345177">
    <w:abstractNumId w:val="15"/>
  </w:num>
  <w:num w:numId="28" w16cid:durableId="888810052">
    <w:abstractNumId w:val="5"/>
  </w:num>
  <w:num w:numId="29" w16cid:durableId="1711877565">
    <w:abstractNumId w:val="25"/>
  </w:num>
  <w:num w:numId="30" w16cid:durableId="768353198">
    <w:abstractNumId w:val="21"/>
  </w:num>
  <w:num w:numId="31" w16cid:durableId="1189220590">
    <w:abstractNumId w:val="32"/>
  </w:num>
  <w:num w:numId="32" w16cid:durableId="1652052612">
    <w:abstractNumId w:val="28"/>
  </w:num>
  <w:num w:numId="33" w16cid:durableId="159347372">
    <w:abstractNumId w:val="23"/>
  </w:num>
  <w:num w:numId="34" w16cid:durableId="1860461397">
    <w:abstractNumId w:val="8"/>
  </w:num>
  <w:num w:numId="35" w16cid:durableId="1644314943">
    <w:abstractNumId w:val="9"/>
  </w:num>
  <w:num w:numId="36" w16cid:durableId="2057465192">
    <w:abstractNumId w:val="18"/>
  </w:num>
  <w:num w:numId="37" w16cid:durableId="2067144652">
    <w:abstractNumId w:val="19"/>
  </w:num>
  <w:num w:numId="38" w16cid:durableId="957834826">
    <w:abstractNumId w:val="12"/>
  </w:num>
  <w:num w:numId="39" w16cid:durableId="1628509517">
    <w:abstractNumId w:val="10"/>
  </w:num>
  <w:num w:numId="40" w16cid:durableId="1925915861">
    <w:abstractNumId w:val="28"/>
  </w:num>
  <w:num w:numId="41" w16cid:durableId="132258694">
    <w:abstractNumId w:val="28"/>
  </w:num>
  <w:num w:numId="42" w16cid:durableId="535234335">
    <w:abstractNumId w:val="11"/>
  </w:num>
  <w:num w:numId="43" w16cid:durableId="2096628422">
    <w:abstractNumId w:val="14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Fei, Mingwei">
    <w15:presenceInfo w15:providerId="AD" w15:userId="S::mingwei.fei@abbvie.com::235ce4d8-286b-48bc-b6e0-8ef8f63053aa"/>
  </w15:person>
  <w15:person w15:author="Busman, Todd A">
    <w15:presenceInfo w15:providerId="AD" w15:userId="S::todd.busman@abbvie.com::aa88c2ac-a91c-43cf-9a13-064bf4c6d6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F"/>
    <w:rsid w:val="00001563"/>
    <w:rsid w:val="00002A3A"/>
    <w:rsid w:val="0000348B"/>
    <w:rsid w:val="00007240"/>
    <w:rsid w:val="00011CB1"/>
    <w:rsid w:val="00015137"/>
    <w:rsid w:val="000152BE"/>
    <w:rsid w:val="00016D72"/>
    <w:rsid w:val="00021BC6"/>
    <w:rsid w:val="0002386D"/>
    <w:rsid w:val="00036784"/>
    <w:rsid w:val="000423A8"/>
    <w:rsid w:val="00043224"/>
    <w:rsid w:val="000463AA"/>
    <w:rsid w:val="00050976"/>
    <w:rsid w:val="00054788"/>
    <w:rsid w:val="00054AFC"/>
    <w:rsid w:val="00062492"/>
    <w:rsid w:val="00064A91"/>
    <w:rsid w:val="0007596B"/>
    <w:rsid w:val="0007775D"/>
    <w:rsid w:val="00095745"/>
    <w:rsid w:val="000961BA"/>
    <w:rsid w:val="000A6093"/>
    <w:rsid w:val="000A6BB6"/>
    <w:rsid w:val="000A79A3"/>
    <w:rsid w:val="000B0BA2"/>
    <w:rsid w:val="000B285E"/>
    <w:rsid w:val="000B62A1"/>
    <w:rsid w:val="000B6436"/>
    <w:rsid w:val="000C076B"/>
    <w:rsid w:val="000C1F68"/>
    <w:rsid w:val="000C757B"/>
    <w:rsid w:val="000D65EF"/>
    <w:rsid w:val="000D664A"/>
    <w:rsid w:val="000E0916"/>
    <w:rsid w:val="000E29B7"/>
    <w:rsid w:val="000E72C0"/>
    <w:rsid w:val="000F0AA2"/>
    <w:rsid w:val="00104041"/>
    <w:rsid w:val="00105DC1"/>
    <w:rsid w:val="001102DE"/>
    <w:rsid w:val="001120DB"/>
    <w:rsid w:val="001324CF"/>
    <w:rsid w:val="00133899"/>
    <w:rsid w:val="001359E2"/>
    <w:rsid w:val="0013725B"/>
    <w:rsid w:val="00140570"/>
    <w:rsid w:val="00140AC7"/>
    <w:rsid w:val="00143AB7"/>
    <w:rsid w:val="00144BDD"/>
    <w:rsid w:val="00147BB6"/>
    <w:rsid w:val="00153FC8"/>
    <w:rsid w:val="00157183"/>
    <w:rsid w:val="00157BC7"/>
    <w:rsid w:val="00166E41"/>
    <w:rsid w:val="00167B79"/>
    <w:rsid w:val="0017001B"/>
    <w:rsid w:val="001701F6"/>
    <w:rsid w:val="0017378B"/>
    <w:rsid w:val="00180100"/>
    <w:rsid w:val="001822B6"/>
    <w:rsid w:val="00186622"/>
    <w:rsid w:val="001877E8"/>
    <w:rsid w:val="00187EC7"/>
    <w:rsid w:val="001A1D71"/>
    <w:rsid w:val="001A620C"/>
    <w:rsid w:val="001B29C8"/>
    <w:rsid w:val="001B54B7"/>
    <w:rsid w:val="001B6729"/>
    <w:rsid w:val="001B711D"/>
    <w:rsid w:val="001C1575"/>
    <w:rsid w:val="001C1BC5"/>
    <w:rsid w:val="001C328B"/>
    <w:rsid w:val="001C62DF"/>
    <w:rsid w:val="001C709B"/>
    <w:rsid w:val="001C77D3"/>
    <w:rsid w:val="001C7F01"/>
    <w:rsid w:val="001E005D"/>
    <w:rsid w:val="001E176A"/>
    <w:rsid w:val="001E22CE"/>
    <w:rsid w:val="001F074C"/>
    <w:rsid w:val="001F7414"/>
    <w:rsid w:val="002007C1"/>
    <w:rsid w:val="0020170F"/>
    <w:rsid w:val="002024C2"/>
    <w:rsid w:val="00207EC9"/>
    <w:rsid w:val="00210975"/>
    <w:rsid w:val="00220B9A"/>
    <w:rsid w:val="00222F86"/>
    <w:rsid w:val="002239FE"/>
    <w:rsid w:val="00236146"/>
    <w:rsid w:val="002408D5"/>
    <w:rsid w:val="00254F82"/>
    <w:rsid w:val="0026142F"/>
    <w:rsid w:val="00267099"/>
    <w:rsid w:val="00267A5D"/>
    <w:rsid w:val="00271448"/>
    <w:rsid w:val="00272255"/>
    <w:rsid w:val="0027353D"/>
    <w:rsid w:val="00276A2B"/>
    <w:rsid w:val="002770BF"/>
    <w:rsid w:val="0028011E"/>
    <w:rsid w:val="00280C8D"/>
    <w:rsid w:val="00283237"/>
    <w:rsid w:val="00285A33"/>
    <w:rsid w:val="00287BCB"/>
    <w:rsid w:val="00291325"/>
    <w:rsid w:val="00292330"/>
    <w:rsid w:val="0029396B"/>
    <w:rsid w:val="002940C0"/>
    <w:rsid w:val="00294738"/>
    <w:rsid w:val="00297F72"/>
    <w:rsid w:val="002A066F"/>
    <w:rsid w:val="002A29F3"/>
    <w:rsid w:val="002A2D8C"/>
    <w:rsid w:val="002A2E53"/>
    <w:rsid w:val="002A5B28"/>
    <w:rsid w:val="002A604B"/>
    <w:rsid w:val="002B1102"/>
    <w:rsid w:val="002B2933"/>
    <w:rsid w:val="002B7258"/>
    <w:rsid w:val="002C4062"/>
    <w:rsid w:val="002C580B"/>
    <w:rsid w:val="002C594B"/>
    <w:rsid w:val="002C6C5D"/>
    <w:rsid w:val="002E1251"/>
    <w:rsid w:val="002F04F3"/>
    <w:rsid w:val="002F1782"/>
    <w:rsid w:val="002F2F9E"/>
    <w:rsid w:val="002F3682"/>
    <w:rsid w:val="002F6E69"/>
    <w:rsid w:val="002F6E99"/>
    <w:rsid w:val="002F6F2B"/>
    <w:rsid w:val="002F7808"/>
    <w:rsid w:val="002F7D97"/>
    <w:rsid w:val="00301947"/>
    <w:rsid w:val="00315BD8"/>
    <w:rsid w:val="0032714D"/>
    <w:rsid w:val="00332CA1"/>
    <w:rsid w:val="00337183"/>
    <w:rsid w:val="00341B7B"/>
    <w:rsid w:val="00341E17"/>
    <w:rsid w:val="00342633"/>
    <w:rsid w:val="00347025"/>
    <w:rsid w:val="003529EB"/>
    <w:rsid w:val="00355398"/>
    <w:rsid w:val="00356273"/>
    <w:rsid w:val="00356C46"/>
    <w:rsid w:val="00362405"/>
    <w:rsid w:val="00366356"/>
    <w:rsid w:val="003670F1"/>
    <w:rsid w:val="00374DF3"/>
    <w:rsid w:val="0038272E"/>
    <w:rsid w:val="003845FD"/>
    <w:rsid w:val="00385C76"/>
    <w:rsid w:val="00386F57"/>
    <w:rsid w:val="00387229"/>
    <w:rsid w:val="0039410B"/>
    <w:rsid w:val="003A058F"/>
    <w:rsid w:val="003A2F29"/>
    <w:rsid w:val="003A387A"/>
    <w:rsid w:val="003A39A6"/>
    <w:rsid w:val="003A4D87"/>
    <w:rsid w:val="003B0068"/>
    <w:rsid w:val="003B053A"/>
    <w:rsid w:val="003B2C4C"/>
    <w:rsid w:val="003B34A2"/>
    <w:rsid w:val="003B43EE"/>
    <w:rsid w:val="003B49B5"/>
    <w:rsid w:val="003B4DC3"/>
    <w:rsid w:val="003C2E00"/>
    <w:rsid w:val="003C3DC7"/>
    <w:rsid w:val="003D2577"/>
    <w:rsid w:val="003D49D1"/>
    <w:rsid w:val="003D52BF"/>
    <w:rsid w:val="003D599B"/>
    <w:rsid w:val="003F28F0"/>
    <w:rsid w:val="003F2FBD"/>
    <w:rsid w:val="003F32F0"/>
    <w:rsid w:val="003F373E"/>
    <w:rsid w:val="003F7FF8"/>
    <w:rsid w:val="00406197"/>
    <w:rsid w:val="00416A8F"/>
    <w:rsid w:val="00423723"/>
    <w:rsid w:val="0042502F"/>
    <w:rsid w:val="0042602A"/>
    <w:rsid w:val="00442339"/>
    <w:rsid w:val="00443F0F"/>
    <w:rsid w:val="00444403"/>
    <w:rsid w:val="00447475"/>
    <w:rsid w:val="00453F27"/>
    <w:rsid w:val="0045630D"/>
    <w:rsid w:val="00460C9D"/>
    <w:rsid w:val="004624DB"/>
    <w:rsid w:val="004655DE"/>
    <w:rsid w:val="00466A77"/>
    <w:rsid w:val="0046765F"/>
    <w:rsid w:val="00473D7A"/>
    <w:rsid w:val="004767F3"/>
    <w:rsid w:val="00481AE6"/>
    <w:rsid w:val="00483281"/>
    <w:rsid w:val="004836B7"/>
    <w:rsid w:val="00484745"/>
    <w:rsid w:val="00485FC7"/>
    <w:rsid w:val="00491029"/>
    <w:rsid w:val="00493112"/>
    <w:rsid w:val="00495C2F"/>
    <w:rsid w:val="004964F8"/>
    <w:rsid w:val="004A08DC"/>
    <w:rsid w:val="004A4006"/>
    <w:rsid w:val="004A6602"/>
    <w:rsid w:val="004B59A8"/>
    <w:rsid w:val="004C0B39"/>
    <w:rsid w:val="004C3431"/>
    <w:rsid w:val="004C516E"/>
    <w:rsid w:val="004C77F6"/>
    <w:rsid w:val="004E2885"/>
    <w:rsid w:val="004E442E"/>
    <w:rsid w:val="004E5057"/>
    <w:rsid w:val="004E6B42"/>
    <w:rsid w:val="004F1CC4"/>
    <w:rsid w:val="004F22E0"/>
    <w:rsid w:val="004F3598"/>
    <w:rsid w:val="004F3FAE"/>
    <w:rsid w:val="004F5D64"/>
    <w:rsid w:val="005115DF"/>
    <w:rsid w:val="00512117"/>
    <w:rsid w:val="00512880"/>
    <w:rsid w:val="00512C4B"/>
    <w:rsid w:val="0051428D"/>
    <w:rsid w:val="00517140"/>
    <w:rsid w:val="005171E6"/>
    <w:rsid w:val="00517CE7"/>
    <w:rsid w:val="005253FC"/>
    <w:rsid w:val="00532507"/>
    <w:rsid w:val="00537BE8"/>
    <w:rsid w:val="00541EB3"/>
    <w:rsid w:val="005500CC"/>
    <w:rsid w:val="00551951"/>
    <w:rsid w:val="00553BF0"/>
    <w:rsid w:val="005628CD"/>
    <w:rsid w:val="00564F21"/>
    <w:rsid w:val="00564FD6"/>
    <w:rsid w:val="0056700C"/>
    <w:rsid w:val="00571139"/>
    <w:rsid w:val="00572D81"/>
    <w:rsid w:val="00573620"/>
    <w:rsid w:val="005749AF"/>
    <w:rsid w:val="005753A1"/>
    <w:rsid w:val="0058247D"/>
    <w:rsid w:val="005830F9"/>
    <w:rsid w:val="00590133"/>
    <w:rsid w:val="0059383A"/>
    <w:rsid w:val="0059505E"/>
    <w:rsid w:val="00595D0C"/>
    <w:rsid w:val="005961C5"/>
    <w:rsid w:val="005A119F"/>
    <w:rsid w:val="005A1FA9"/>
    <w:rsid w:val="005A2CA7"/>
    <w:rsid w:val="005A3FC8"/>
    <w:rsid w:val="005A5B87"/>
    <w:rsid w:val="005A6638"/>
    <w:rsid w:val="005B4676"/>
    <w:rsid w:val="005B5D65"/>
    <w:rsid w:val="005B6593"/>
    <w:rsid w:val="005C1995"/>
    <w:rsid w:val="005C3949"/>
    <w:rsid w:val="005D0923"/>
    <w:rsid w:val="005D4DEB"/>
    <w:rsid w:val="005D5F4D"/>
    <w:rsid w:val="005D7E42"/>
    <w:rsid w:val="005E1A2B"/>
    <w:rsid w:val="005E1D4D"/>
    <w:rsid w:val="005E53DF"/>
    <w:rsid w:val="005E6B1F"/>
    <w:rsid w:val="005E6E3F"/>
    <w:rsid w:val="005F0929"/>
    <w:rsid w:val="005F1EBB"/>
    <w:rsid w:val="005F2B58"/>
    <w:rsid w:val="005F3C91"/>
    <w:rsid w:val="005F5B4F"/>
    <w:rsid w:val="005F64DE"/>
    <w:rsid w:val="00600CD0"/>
    <w:rsid w:val="00606238"/>
    <w:rsid w:val="00611E25"/>
    <w:rsid w:val="00612643"/>
    <w:rsid w:val="0061738D"/>
    <w:rsid w:val="00617438"/>
    <w:rsid w:val="00617BB1"/>
    <w:rsid w:val="00622596"/>
    <w:rsid w:val="00626FB8"/>
    <w:rsid w:val="006274FB"/>
    <w:rsid w:val="00632068"/>
    <w:rsid w:val="00641677"/>
    <w:rsid w:val="00643038"/>
    <w:rsid w:val="006458B9"/>
    <w:rsid w:val="00652A8D"/>
    <w:rsid w:val="00654B24"/>
    <w:rsid w:val="006555FF"/>
    <w:rsid w:val="00655DB0"/>
    <w:rsid w:val="00657C9E"/>
    <w:rsid w:val="00661135"/>
    <w:rsid w:val="00662116"/>
    <w:rsid w:val="00662A0F"/>
    <w:rsid w:val="00663A17"/>
    <w:rsid w:val="006647C3"/>
    <w:rsid w:val="00666503"/>
    <w:rsid w:val="006667A1"/>
    <w:rsid w:val="006667F5"/>
    <w:rsid w:val="0067573B"/>
    <w:rsid w:val="00677816"/>
    <w:rsid w:val="00680BD3"/>
    <w:rsid w:val="00682443"/>
    <w:rsid w:val="00682FC5"/>
    <w:rsid w:val="00683943"/>
    <w:rsid w:val="0068404F"/>
    <w:rsid w:val="0068673D"/>
    <w:rsid w:val="006904AD"/>
    <w:rsid w:val="0069065A"/>
    <w:rsid w:val="00691E41"/>
    <w:rsid w:val="00695CE0"/>
    <w:rsid w:val="00696597"/>
    <w:rsid w:val="006A08D5"/>
    <w:rsid w:val="006A0C6C"/>
    <w:rsid w:val="006A2799"/>
    <w:rsid w:val="006A6F16"/>
    <w:rsid w:val="006A7145"/>
    <w:rsid w:val="006B1041"/>
    <w:rsid w:val="006C00BF"/>
    <w:rsid w:val="006C1820"/>
    <w:rsid w:val="006C39EA"/>
    <w:rsid w:val="006D1FDA"/>
    <w:rsid w:val="006D279E"/>
    <w:rsid w:val="006D415F"/>
    <w:rsid w:val="006D4A0F"/>
    <w:rsid w:val="006D4D88"/>
    <w:rsid w:val="006D5603"/>
    <w:rsid w:val="006E000A"/>
    <w:rsid w:val="006E0B6B"/>
    <w:rsid w:val="006E2DFC"/>
    <w:rsid w:val="006E3E9D"/>
    <w:rsid w:val="006E5653"/>
    <w:rsid w:val="006E641F"/>
    <w:rsid w:val="006F175E"/>
    <w:rsid w:val="006F586D"/>
    <w:rsid w:val="00706D7B"/>
    <w:rsid w:val="00710042"/>
    <w:rsid w:val="007118C5"/>
    <w:rsid w:val="00712174"/>
    <w:rsid w:val="00712707"/>
    <w:rsid w:val="007148FD"/>
    <w:rsid w:val="0071605F"/>
    <w:rsid w:val="00721CAF"/>
    <w:rsid w:val="007244A7"/>
    <w:rsid w:val="00727A47"/>
    <w:rsid w:val="00741B35"/>
    <w:rsid w:val="00741C0C"/>
    <w:rsid w:val="00742F06"/>
    <w:rsid w:val="007508C7"/>
    <w:rsid w:val="00751571"/>
    <w:rsid w:val="007600C3"/>
    <w:rsid w:val="0076119E"/>
    <w:rsid w:val="00761F0E"/>
    <w:rsid w:val="0076383B"/>
    <w:rsid w:val="00764628"/>
    <w:rsid w:val="00765F80"/>
    <w:rsid w:val="00770E8D"/>
    <w:rsid w:val="00772F2D"/>
    <w:rsid w:val="007733B2"/>
    <w:rsid w:val="007760A4"/>
    <w:rsid w:val="00776348"/>
    <w:rsid w:val="00783C04"/>
    <w:rsid w:val="00787B8C"/>
    <w:rsid w:val="007928E1"/>
    <w:rsid w:val="007B4A8C"/>
    <w:rsid w:val="007B7AA0"/>
    <w:rsid w:val="007C2B13"/>
    <w:rsid w:val="007C3741"/>
    <w:rsid w:val="007C7F7D"/>
    <w:rsid w:val="007D08C4"/>
    <w:rsid w:val="007E5614"/>
    <w:rsid w:val="007E5D84"/>
    <w:rsid w:val="007E7D82"/>
    <w:rsid w:val="007F043C"/>
    <w:rsid w:val="007F321D"/>
    <w:rsid w:val="007F5619"/>
    <w:rsid w:val="007F78CA"/>
    <w:rsid w:val="007F794C"/>
    <w:rsid w:val="008017AB"/>
    <w:rsid w:val="00803D1D"/>
    <w:rsid w:val="00815585"/>
    <w:rsid w:val="00821F95"/>
    <w:rsid w:val="008232E3"/>
    <w:rsid w:val="00823494"/>
    <w:rsid w:val="00823D36"/>
    <w:rsid w:val="0082481F"/>
    <w:rsid w:val="00834888"/>
    <w:rsid w:val="008366A6"/>
    <w:rsid w:val="00837197"/>
    <w:rsid w:val="00842FBC"/>
    <w:rsid w:val="008437DF"/>
    <w:rsid w:val="00843804"/>
    <w:rsid w:val="0084738A"/>
    <w:rsid w:val="0085146F"/>
    <w:rsid w:val="00852C84"/>
    <w:rsid w:val="008671A1"/>
    <w:rsid w:val="00870BEC"/>
    <w:rsid w:val="00875689"/>
    <w:rsid w:val="00885E7B"/>
    <w:rsid w:val="00887EEF"/>
    <w:rsid w:val="00890F2A"/>
    <w:rsid w:val="0089416A"/>
    <w:rsid w:val="00896C99"/>
    <w:rsid w:val="00897A3F"/>
    <w:rsid w:val="008A1F91"/>
    <w:rsid w:val="008A4A95"/>
    <w:rsid w:val="008A667F"/>
    <w:rsid w:val="008A67F9"/>
    <w:rsid w:val="008A6C86"/>
    <w:rsid w:val="008B7E5A"/>
    <w:rsid w:val="008C02FF"/>
    <w:rsid w:val="008C113A"/>
    <w:rsid w:val="008C3856"/>
    <w:rsid w:val="008C5BA2"/>
    <w:rsid w:val="008C7886"/>
    <w:rsid w:val="008D1446"/>
    <w:rsid w:val="008D41B3"/>
    <w:rsid w:val="008D57B9"/>
    <w:rsid w:val="008D71E7"/>
    <w:rsid w:val="008E3679"/>
    <w:rsid w:val="008E5B00"/>
    <w:rsid w:val="008F2312"/>
    <w:rsid w:val="008F5C6B"/>
    <w:rsid w:val="008F75AE"/>
    <w:rsid w:val="00911444"/>
    <w:rsid w:val="00915CD1"/>
    <w:rsid w:val="009177BA"/>
    <w:rsid w:val="009212CD"/>
    <w:rsid w:val="00923D64"/>
    <w:rsid w:val="00927098"/>
    <w:rsid w:val="009305D5"/>
    <w:rsid w:val="009313F4"/>
    <w:rsid w:val="009345DA"/>
    <w:rsid w:val="00942867"/>
    <w:rsid w:val="009443F8"/>
    <w:rsid w:val="00954D53"/>
    <w:rsid w:val="00956463"/>
    <w:rsid w:val="00956D00"/>
    <w:rsid w:val="009605D3"/>
    <w:rsid w:val="0096116B"/>
    <w:rsid w:val="00961E28"/>
    <w:rsid w:val="0096253D"/>
    <w:rsid w:val="00962D89"/>
    <w:rsid w:val="00965942"/>
    <w:rsid w:val="00965C92"/>
    <w:rsid w:val="00977E42"/>
    <w:rsid w:val="0098132C"/>
    <w:rsid w:val="00983AC9"/>
    <w:rsid w:val="009942D1"/>
    <w:rsid w:val="0099721A"/>
    <w:rsid w:val="009A18EF"/>
    <w:rsid w:val="009A2B52"/>
    <w:rsid w:val="009B2307"/>
    <w:rsid w:val="009B7C62"/>
    <w:rsid w:val="009C6738"/>
    <w:rsid w:val="009D14DC"/>
    <w:rsid w:val="009D1C0F"/>
    <w:rsid w:val="009D2218"/>
    <w:rsid w:val="009D2EC9"/>
    <w:rsid w:val="009D325F"/>
    <w:rsid w:val="009D3ED7"/>
    <w:rsid w:val="009D4631"/>
    <w:rsid w:val="009D4654"/>
    <w:rsid w:val="009D4962"/>
    <w:rsid w:val="009D4E2C"/>
    <w:rsid w:val="009D5EBF"/>
    <w:rsid w:val="009D617B"/>
    <w:rsid w:val="009E29F2"/>
    <w:rsid w:val="009E52BC"/>
    <w:rsid w:val="009E58D2"/>
    <w:rsid w:val="009E798F"/>
    <w:rsid w:val="009F1E98"/>
    <w:rsid w:val="009F4221"/>
    <w:rsid w:val="009F4E3F"/>
    <w:rsid w:val="00A008EA"/>
    <w:rsid w:val="00A019C3"/>
    <w:rsid w:val="00A06E6B"/>
    <w:rsid w:val="00A10331"/>
    <w:rsid w:val="00A21FBC"/>
    <w:rsid w:val="00A26A65"/>
    <w:rsid w:val="00A341F6"/>
    <w:rsid w:val="00A43973"/>
    <w:rsid w:val="00A46653"/>
    <w:rsid w:val="00A50D62"/>
    <w:rsid w:val="00A5639B"/>
    <w:rsid w:val="00A62216"/>
    <w:rsid w:val="00A6249E"/>
    <w:rsid w:val="00A625D3"/>
    <w:rsid w:val="00A659B9"/>
    <w:rsid w:val="00A71BB3"/>
    <w:rsid w:val="00A81DFF"/>
    <w:rsid w:val="00A913CD"/>
    <w:rsid w:val="00A935F4"/>
    <w:rsid w:val="00A940DC"/>
    <w:rsid w:val="00A94EFA"/>
    <w:rsid w:val="00A97D0F"/>
    <w:rsid w:val="00AA389D"/>
    <w:rsid w:val="00AA7A8D"/>
    <w:rsid w:val="00AB0382"/>
    <w:rsid w:val="00AB4F6F"/>
    <w:rsid w:val="00AC1342"/>
    <w:rsid w:val="00AC1686"/>
    <w:rsid w:val="00AC4DB5"/>
    <w:rsid w:val="00AC4E77"/>
    <w:rsid w:val="00AC543E"/>
    <w:rsid w:val="00AD7065"/>
    <w:rsid w:val="00AF27B6"/>
    <w:rsid w:val="00AF5AEA"/>
    <w:rsid w:val="00AF7BB1"/>
    <w:rsid w:val="00AF7C74"/>
    <w:rsid w:val="00B02019"/>
    <w:rsid w:val="00B02EF2"/>
    <w:rsid w:val="00B11E8A"/>
    <w:rsid w:val="00B12F1D"/>
    <w:rsid w:val="00B13FB4"/>
    <w:rsid w:val="00B155A3"/>
    <w:rsid w:val="00B2282E"/>
    <w:rsid w:val="00B25BE6"/>
    <w:rsid w:val="00B2634B"/>
    <w:rsid w:val="00B3546D"/>
    <w:rsid w:val="00B36D5A"/>
    <w:rsid w:val="00B37580"/>
    <w:rsid w:val="00B416D8"/>
    <w:rsid w:val="00B4545B"/>
    <w:rsid w:val="00B53287"/>
    <w:rsid w:val="00B60011"/>
    <w:rsid w:val="00B60565"/>
    <w:rsid w:val="00B6081D"/>
    <w:rsid w:val="00B626C0"/>
    <w:rsid w:val="00B62E4A"/>
    <w:rsid w:val="00B703EC"/>
    <w:rsid w:val="00B72701"/>
    <w:rsid w:val="00B73301"/>
    <w:rsid w:val="00B750F8"/>
    <w:rsid w:val="00B80093"/>
    <w:rsid w:val="00B80822"/>
    <w:rsid w:val="00B80B6F"/>
    <w:rsid w:val="00B84192"/>
    <w:rsid w:val="00B84F62"/>
    <w:rsid w:val="00B901A8"/>
    <w:rsid w:val="00B90E51"/>
    <w:rsid w:val="00B95394"/>
    <w:rsid w:val="00B965BF"/>
    <w:rsid w:val="00B97334"/>
    <w:rsid w:val="00BA18E1"/>
    <w:rsid w:val="00BA26FB"/>
    <w:rsid w:val="00BA4D52"/>
    <w:rsid w:val="00BA7440"/>
    <w:rsid w:val="00BB124A"/>
    <w:rsid w:val="00BB1EC8"/>
    <w:rsid w:val="00BB233F"/>
    <w:rsid w:val="00BB53E3"/>
    <w:rsid w:val="00BB63A8"/>
    <w:rsid w:val="00BC4593"/>
    <w:rsid w:val="00BD48DB"/>
    <w:rsid w:val="00BD5EDB"/>
    <w:rsid w:val="00BD7C02"/>
    <w:rsid w:val="00BE088F"/>
    <w:rsid w:val="00BE1811"/>
    <w:rsid w:val="00BE2CC2"/>
    <w:rsid w:val="00BE4A94"/>
    <w:rsid w:val="00BE51EE"/>
    <w:rsid w:val="00BF0F2D"/>
    <w:rsid w:val="00BF19F9"/>
    <w:rsid w:val="00C009BD"/>
    <w:rsid w:val="00C00DA9"/>
    <w:rsid w:val="00C02954"/>
    <w:rsid w:val="00C02A48"/>
    <w:rsid w:val="00C07A53"/>
    <w:rsid w:val="00C120FA"/>
    <w:rsid w:val="00C14FC7"/>
    <w:rsid w:val="00C173D0"/>
    <w:rsid w:val="00C23E8A"/>
    <w:rsid w:val="00C24CBB"/>
    <w:rsid w:val="00C36CD4"/>
    <w:rsid w:val="00C40B5D"/>
    <w:rsid w:val="00C434A1"/>
    <w:rsid w:val="00C52069"/>
    <w:rsid w:val="00C540F3"/>
    <w:rsid w:val="00C5481E"/>
    <w:rsid w:val="00C55D95"/>
    <w:rsid w:val="00C5648D"/>
    <w:rsid w:val="00C56BD2"/>
    <w:rsid w:val="00C57BFB"/>
    <w:rsid w:val="00C61564"/>
    <w:rsid w:val="00C6277D"/>
    <w:rsid w:val="00C64EF6"/>
    <w:rsid w:val="00C674A6"/>
    <w:rsid w:val="00C71F01"/>
    <w:rsid w:val="00C71F8E"/>
    <w:rsid w:val="00C72405"/>
    <w:rsid w:val="00C72B82"/>
    <w:rsid w:val="00C7331E"/>
    <w:rsid w:val="00C77F38"/>
    <w:rsid w:val="00C82134"/>
    <w:rsid w:val="00C834A0"/>
    <w:rsid w:val="00C87F3F"/>
    <w:rsid w:val="00C93944"/>
    <w:rsid w:val="00C96F0A"/>
    <w:rsid w:val="00C978FA"/>
    <w:rsid w:val="00CA24DB"/>
    <w:rsid w:val="00CA47F6"/>
    <w:rsid w:val="00CB663B"/>
    <w:rsid w:val="00CC078F"/>
    <w:rsid w:val="00CC2299"/>
    <w:rsid w:val="00CC2E43"/>
    <w:rsid w:val="00CC404A"/>
    <w:rsid w:val="00CC50CD"/>
    <w:rsid w:val="00CD0C7C"/>
    <w:rsid w:val="00CD1CE9"/>
    <w:rsid w:val="00CE69D1"/>
    <w:rsid w:val="00CE76EE"/>
    <w:rsid w:val="00CE7C5F"/>
    <w:rsid w:val="00CF06F3"/>
    <w:rsid w:val="00CF2F10"/>
    <w:rsid w:val="00D02073"/>
    <w:rsid w:val="00D03554"/>
    <w:rsid w:val="00D11DF8"/>
    <w:rsid w:val="00D16792"/>
    <w:rsid w:val="00D17DB4"/>
    <w:rsid w:val="00D2231D"/>
    <w:rsid w:val="00D30A3A"/>
    <w:rsid w:val="00D3103C"/>
    <w:rsid w:val="00D34372"/>
    <w:rsid w:val="00D364F6"/>
    <w:rsid w:val="00D40EBB"/>
    <w:rsid w:val="00D43CF8"/>
    <w:rsid w:val="00D47E2D"/>
    <w:rsid w:val="00D54F45"/>
    <w:rsid w:val="00D56CAE"/>
    <w:rsid w:val="00D60C28"/>
    <w:rsid w:val="00D641C7"/>
    <w:rsid w:val="00D647CB"/>
    <w:rsid w:val="00D73DA2"/>
    <w:rsid w:val="00D83CE1"/>
    <w:rsid w:val="00D873D4"/>
    <w:rsid w:val="00D9141F"/>
    <w:rsid w:val="00D95F92"/>
    <w:rsid w:val="00DA00EF"/>
    <w:rsid w:val="00DA6390"/>
    <w:rsid w:val="00DA79F4"/>
    <w:rsid w:val="00DB1241"/>
    <w:rsid w:val="00DB1C7E"/>
    <w:rsid w:val="00DB2D66"/>
    <w:rsid w:val="00DB440E"/>
    <w:rsid w:val="00DB5CF8"/>
    <w:rsid w:val="00DB7D57"/>
    <w:rsid w:val="00DC2925"/>
    <w:rsid w:val="00DD270A"/>
    <w:rsid w:val="00DD27CD"/>
    <w:rsid w:val="00DD3265"/>
    <w:rsid w:val="00DD4EA1"/>
    <w:rsid w:val="00DE2B4A"/>
    <w:rsid w:val="00DF32DC"/>
    <w:rsid w:val="00E02818"/>
    <w:rsid w:val="00E02966"/>
    <w:rsid w:val="00E0575F"/>
    <w:rsid w:val="00E10599"/>
    <w:rsid w:val="00E106D5"/>
    <w:rsid w:val="00E13350"/>
    <w:rsid w:val="00E13E3B"/>
    <w:rsid w:val="00E20319"/>
    <w:rsid w:val="00E23054"/>
    <w:rsid w:val="00E25E80"/>
    <w:rsid w:val="00E2794F"/>
    <w:rsid w:val="00E3521B"/>
    <w:rsid w:val="00E37154"/>
    <w:rsid w:val="00E4459C"/>
    <w:rsid w:val="00E533EB"/>
    <w:rsid w:val="00E57B13"/>
    <w:rsid w:val="00E74ED0"/>
    <w:rsid w:val="00E808B0"/>
    <w:rsid w:val="00E81830"/>
    <w:rsid w:val="00E84555"/>
    <w:rsid w:val="00E8545C"/>
    <w:rsid w:val="00E85EE6"/>
    <w:rsid w:val="00E95168"/>
    <w:rsid w:val="00EA46AC"/>
    <w:rsid w:val="00EA5C33"/>
    <w:rsid w:val="00EB1751"/>
    <w:rsid w:val="00EB2382"/>
    <w:rsid w:val="00EB54BB"/>
    <w:rsid w:val="00EB7947"/>
    <w:rsid w:val="00EC4FEA"/>
    <w:rsid w:val="00EC5DF6"/>
    <w:rsid w:val="00EC78D2"/>
    <w:rsid w:val="00EC7BD6"/>
    <w:rsid w:val="00ED6959"/>
    <w:rsid w:val="00ED747A"/>
    <w:rsid w:val="00ED77CB"/>
    <w:rsid w:val="00EE106F"/>
    <w:rsid w:val="00EE1B83"/>
    <w:rsid w:val="00EE2D3F"/>
    <w:rsid w:val="00EE308D"/>
    <w:rsid w:val="00EE4D45"/>
    <w:rsid w:val="00EF0230"/>
    <w:rsid w:val="00EF08F7"/>
    <w:rsid w:val="00EF0C05"/>
    <w:rsid w:val="00F00C9D"/>
    <w:rsid w:val="00F01CAE"/>
    <w:rsid w:val="00F01E1E"/>
    <w:rsid w:val="00F11469"/>
    <w:rsid w:val="00F11655"/>
    <w:rsid w:val="00F124F1"/>
    <w:rsid w:val="00F1655C"/>
    <w:rsid w:val="00F2047C"/>
    <w:rsid w:val="00F209F1"/>
    <w:rsid w:val="00F25927"/>
    <w:rsid w:val="00F2637D"/>
    <w:rsid w:val="00F336F5"/>
    <w:rsid w:val="00F3718E"/>
    <w:rsid w:val="00F4592F"/>
    <w:rsid w:val="00F45EBF"/>
    <w:rsid w:val="00F5326F"/>
    <w:rsid w:val="00F57DC9"/>
    <w:rsid w:val="00F61A4F"/>
    <w:rsid w:val="00F64003"/>
    <w:rsid w:val="00F66631"/>
    <w:rsid w:val="00F6716E"/>
    <w:rsid w:val="00F72E26"/>
    <w:rsid w:val="00F745CF"/>
    <w:rsid w:val="00F80358"/>
    <w:rsid w:val="00F80CFF"/>
    <w:rsid w:val="00F8438D"/>
    <w:rsid w:val="00F8569F"/>
    <w:rsid w:val="00F91994"/>
    <w:rsid w:val="00F93406"/>
    <w:rsid w:val="00F950FE"/>
    <w:rsid w:val="00F97D19"/>
    <w:rsid w:val="00FA1099"/>
    <w:rsid w:val="00FA2A4A"/>
    <w:rsid w:val="00FA6CD5"/>
    <w:rsid w:val="00FB0EE7"/>
    <w:rsid w:val="00FB2ACE"/>
    <w:rsid w:val="00FB3B90"/>
    <w:rsid w:val="00FB3BDE"/>
    <w:rsid w:val="00FB48B4"/>
    <w:rsid w:val="00FB6286"/>
    <w:rsid w:val="00FC1AFE"/>
    <w:rsid w:val="00FC221D"/>
    <w:rsid w:val="00FC28FF"/>
    <w:rsid w:val="00FC464E"/>
    <w:rsid w:val="00FC66A8"/>
    <w:rsid w:val="00FD0B2A"/>
    <w:rsid w:val="00FE1E27"/>
    <w:rsid w:val="00FE7DA9"/>
    <w:rsid w:val="00FF0619"/>
    <w:rsid w:val="00FF16CD"/>
    <w:rsid w:val="00FF5F68"/>
    <w:rsid w:val="049CC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EF5B7"/>
  <w15:docId w15:val="{9AF1EEC4-F2BF-4D5A-8520-2B4E49BC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EB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FE"/>
    <w:pPr>
      <w:keepNext/>
      <w:numPr>
        <w:numId w:val="9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B3"/>
    <w:pPr>
      <w:numPr>
        <w:ilvl w:val="1"/>
        <w:numId w:val="9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EB3"/>
    <w:pPr>
      <w:numPr>
        <w:ilvl w:val="2"/>
        <w:numId w:val="9"/>
      </w:num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B3"/>
    <w:pPr>
      <w:numPr>
        <w:ilvl w:val="3"/>
        <w:numId w:val="9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B3"/>
    <w:pPr>
      <w:numPr>
        <w:ilvl w:val="4"/>
        <w:numId w:val="9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B3"/>
    <w:pPr>
      <w:numPr>
        <w:ilvl w:val="5"/>
        <w:numId w:val="9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B3"/>
    <w:pPr>
      <w:numPr>
        <w:ilvl w:val="6"/>
        <w:numId w:val="9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B3"/>
    <w:pPr>
      <w:numPr>
        <w:ilvl w:val="7"/>
        <w:numId w:val="9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B3"/>
    <w:pPr>
      <w:numPr>
        <w:ilvl w:val="8"/>
        <w:numId w:val="9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E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EB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B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1EB3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E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7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7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39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41EB3"/>
    <w:rPr>
      <w:caps/>
      <w:spacing w:val="15"/>
      <w:shd w:val="clear" w:color="auto" w:fill="DBE5F1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9305D5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77F38"/>
    <w:pPr>
      <w:tabs>
        <w:tab w:val="left" w:pos="3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F38"/>
    <w:pPr>
      <w:tabs>
        <w:tab w:val="left" w:pos="630"/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0624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3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41EB3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C77F38"/>
    <w:pPr>
      <w:tabs>
        <w:tab w:val="left" w:pos="1170"/>
        <w:tab w:val="right" w:leader="dot" w:pos="9350"/>
      </w:tabs>
      <w:spacing w:after="100"/>
      <w:ind w:left="63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B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EB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541EB3"/>
    <w:rPr>
      <w:b/>
      <w:bCs/>
    </w:rPr>
  </w:style>
  <w:style w:type="character" w:styleId="Emphasis">
    <w:name w:val="Emphasis"/>
    <w:uiPriority w:val="20"/>
    <w:qFormat/>
    <w:rsid w:val="00541EB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1EB3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541EB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41E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1EB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B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B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1EB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41EB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41EB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1EB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1EB3"/>
    <w:rPr>
      <w:b/>
      <w:bCs/>
      <w:i/>
      <w:iCs/>
      <w:spacing w:val="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82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12C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6597"/>
    <w:pPr>
      <w:spacing w:before="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09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7F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1F8E"/>
  </w:style>
  <w:style w:type="paragraph" w:styleId="Header">
    <w:name w:val="header"/>
    <w:basedOn w:val="Normal"/>
    <w:link w:val="Head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17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175E"/>
    <w:rPr>
      <w:sz w:val="20"/>
      <w:szCs w:val="20"/>
    </w:rPr>
  </w:style>
  <w:style w:type="paragraph" w:customStyle="1" w:styleId="Default">
    <w:name w:val="Default"/>
    <w:rsid w:val="00875689"/>
    <w:pPr>
      <w:autoSpaceDE w:val="0"/>
      <w:autoSpaceDN w:val="0"/>
      <w:adjustRightInd w:val="0"/>
      <w:spacing w:before="0"/>
    </w:pPr>
    <w:rPr>
      <w:rFonts w:ascii="Courier New" w:hAnsi="Courier New" w:cs="Courier New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8EF"/>
    <w:pPr>
      <w:pBdr>
        <w:bottom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8EF"/>
    <w:pPr>
      <w:pBdr>
        <w:top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character" w:customStyle="1" w:styleId="eop">
    <w:name w:val="eop"/>
    <w:basedOn w:val="DefaultParagraphFont"/>
    <w:rsid w:val="00496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885116E893E4EA932115F679E47BF" ma:contentTypeVersion="6" ma:contentTypeDescription="Create a new document." ma:contentTypeScope="" ma:versionID="cdeb8cbb28e1db2eaa00f5a6ee325f56">
  <xsd:schema xmlns:xsd="http://www.w3.org/2001/XMLSchema" xmlns:xs="http://www.w3.org/2001/XMLSchema" xmlns:p="http://schemas.microsoft.com/office/2006/metadata/properties" xmlns:ns2="8b0543c6-ba32-4777-b020-5a2bd0fad4b9" xmlns:ns3="1bfd27f2-39b8-4767-ad4a-b6a9af5c64d0" targetNamespace="http://schemas.microsoft.com/office/2006/metadata/properties" ma:root="true" ma:fieldsID="954b3079eab4f4478b93ddac9d03b660" ns2:_="" ns3:_="">
    <xsd:import namespace="8b0543c6-ba32-4777-b020-5a2bd0fad4b9"/>
    <xsd:import namespace="1bfd27f2-39b8-4767-ad4a-b6a9af5c6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543c6-ba32-4777-b020-5a2bd0fad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27f2-39b8-4767-ad4a-b6a9af5c6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7C2623-8E55-4039-BBE3-16162C0A7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2BE9D9-1BF4-4DA8-B6C1-5794B45AFAB8}">
  <ds:schemaRefs>
    <ds:schemaRef ds:uri="http://schemas.microsoft.com/office/2006/metadata/properties"/>
    <ds:schemaRef ds:uri="http://schemas.microsoft.com/office/infopath/2007/PartnerControls"/>
    <ds:schemaRef ds:uri="2ea18bd6-9f6c-4142-bf2d-c8961101155f"/>
  </ds:schemaRefs>
</ds:datastoreItem>
</file>

<file path=customXml/itemProps3.xml><?xml version="1.0" encoding="utf-8"?>
<ds:datastoreItem xmlns:ds="http://schemas.openxmlformats.org/officeDocument/2006/customXml" ds:itemID="{CB333AA9-E0EB-4011-BF8F-5E2EE368AB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DA1BC7-7CAB-4E29-A20C-6A7A23C09C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543c6-ba32-4777-b020-5a2bd0fad4b9"/>
    <ds:schemaRef ds:uri="1bfd27f2-39b8-4767-ad4a-b6a9af5c64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AbbVie Inc</Company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Shinaberry, Lauren</dc:creator>
  <cp:keywords/>
  <cp:lastModifiedBy>Fei, Mingwei</cp:lastModifiedBy>
  <cp:revision>7</cp:revision>
  <cp:lastPrinted>2019-10-17T02:48:00Z</cp:lastPrinted>
  <dcterms:created xsi:type="dcterms:W3CDTF">2024-05-17T15:29:00Z</dcterms:created>
  <dcterms:modified xsi:type="dcterms:W3CDTF">2025-05-03T15:42:00Z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0x010100121885116E893E4EA932115F679E47BF</vt:lpwstr>
  </property>
  <property fmtid="{D5CDD505-2E9C-101B-9397-08002B2CF9AE}" pid="3" name="TLFNumber">
    <vt:lpwstr>T-OCEF01</vt:lpwstr>
  </property>
  <property fmtid="{D5CDD505-2E9C-101B-9397-08002B2CF9AE}" pid="4" name="TLFType">
    <vt:lpwstr>Table</vt:lpwstr>
  </property>
  <property fmtid="{D5CDD505-2E9C-101B-9397-08002B2CF9AE}" pid="5" name="EffectiveDate">
    <vt:lpwstr>[DD-MMM-YYYY]</vt:lpwstr>
  </property>
  <property fmtid="{D5CDD505-2E9C-101B-9397-08002B2CF9AE}" pid="6" name="TherapeuticArea">
    <vt:lpwstr> Oncology</vt:lpwstr>
  </property>
  <property fmtid="{D5CDD505-2E9C-101B-9397-08002B2CF9AE}" pid="7" name="Description">
    <vt:lpwstr>Response Rate</vt:lpwstr>
  </property>
  <property fmtid="{D5CDD505-2E9C-101B-9397-08002B2CF9AE}" pid="8" name="Version">
    <vt:lpwstr>3.0</vt:lpwstr>
  </property>
  <property fmtid="{D5CDD505-2E9C-101B-9397-08002B2CF9AE}" pid="9" name="TaxKeyword">
    <vt:lpwstr/>
  </property>
  <property fmtid="{D5CDD505-2E9C-101B-9397-08002B2CF9AE}" pid="10" name="MediaServiceImageTags">
    <vt:lpwstr/>
  </property>
</Properties>
</file>