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F818" w14:textId="77777777" w:rsidR="00DB72C2" w:rsidRDefault="00DB72C2" w:rsidP="00A97D0F">
      <w:pPr>
        <w:pStyle w:val="Title"/>
        <w:spacing w:before="200"/>
        <w:ind w:left="720"/>
        <w:rPr>
          <w:sz w:val="44"/>
          <w:szCs w:val="44"/>
        </w:rPr>
      </w:pPr>
    </w:p>
    <w:p w14:paraId="439F7A04" w14:textId="77777777" w:rsidR="00981C2E" w:rsidRDefault="00981C2E" w:rsidP="00A97D0F">
      <w:pPr>
        <w:pStyle w:val="Title"/>
        <w:spacing w:before="200"/>
        <w:ind w:left="720"/>
        <w:rPr>
          <w:sz w:val="44"/>
          <w:szCs w:val="44"/>
        </w:rPr>
      </w:pPr>
    </w:p>
    <w:p w14:paraId="04B52AF2" w14:textId="0F731B19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5500CC">
        <w:rPr>
          <w:sz w:val="44"/>
          <w:szCs w:val="44"/>
        </w:rPr>
        <w:t xml:space="preserve"> </w:t>
      </w:r>
      <w:r w:rsidR="007118C5">
        <w:rPr>
          <w:sz w:val="44"/>
          <w:szCs w:val="44"/>
        </w:rPr>
        <w:fldChar w:fldCharType="begin"/>
      </w:r>
      <w:r w:rsidR="007118C5">
        <w:rPr>
          <w:sz w:val="44"/>
          <w:szCs w:val="44"/>
        </w:rPr>
        <w:instrText xml:space="preserve"> DOCPROPERTY  TherapeuticArea  \* MERGEFORMAT </w:instrText>
      </w:r>
      <w:r w:rsidR="007118C5">
        <w:rPr>
          <w:sz w:val="44"/>
          <w:szCs w:val="44"/>
        </w:rPr>
        <w:fldChar w:fldCharType="separate"/>
      </w:r>
      <w:r w:rsidR="00214BE7">
        <w:rPr>
          <w:sz w:val="44"/>
          <w:szCs w:val="44"/>
        </w:rPr>
        <w:t>Oncology</w:t>
      </w:r>
      <w:r w:rsidR="007118C5">
        <w:rPr>
          <w:sz w:val="44"/>
          <w:szCs w:val="44"/>
        </w:rPr>
        <w:fldChar w:fldCharType="end"/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214BE7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639C9F0F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214BE7">
        <w:rPr>
          <w:sz w:val="44"/>
          <w:szCs w:val="44"/>
        </w:rPr>
        <w:t>T-OCEF02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214BE7">
        <w:rPr>
          <w:sz w:val="44"/>
          <w:szCs w:val="44"/>
        </w:rPr>
        <w:t>Time to Event Summary</w:t>
      </w:r>
      <w:r w:rsidR="003A39A6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 xml:space="preserve"> </w:t>
      </w:r>
    </w:p>
    <w:p w14:paraId="7BFDD215" w14:textId="554DDEC6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214BE7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28734331" w:rsidR="007118C5" w:rsidRDefault="007118C5" w:rsidP="007118C5"/>
    <w:p w14:paraId="23298AED" w14:textId="45359CB4" w:rsidR="00A21FBC" w:rsidRDefault="00A21FBC" w:rsidP="00021BC6"/>
    <w:p w14:paraId="0BC35B13" w14:textId="77777777" w:rsidR="002C4062" w:rsidRDefault="002C4062" w:rsidP="00021BC6">
      <w:pPr>
        <w:sectPr w:rsidR="002C4062" w:rsidSect="00301F51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9"/>
        <w:gridCol w:w="2171"/>
        <w:gridCol w:w="2340"/>
        <w:gridCol w:w="2321"/>
      </w:tblGrid>
      <w:tr w:rsidR="0022332D" w:rsidRPr="0022332D" w14:paraId="20B0C3A5" w14:textId="77777777" w:rsidTr="39544290">
        <w:trPr>
          <w:cantSplit/>
          <w:tblHeader/>
        </w:trPr>
        <w:tc>
          <w:tcPr>
            <w:tcW w:w="1294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656220DB" w14:textId="44137212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2880"/>
            <w:r w:rsidRPr="0022332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lastRenderedPageBreak/>
              <w:t>TABLE 14.2__</w:t>
            </w:r>
            <w:r w:rsidR="0038310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00935F7C" w14:textId="400A47D5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0C2B712" w14:textId="51981422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Analysis of </w:t>
            </w:r>
            <w:r w:rsidR="006A427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Analysis </w:t>
            </w:r>
            <w:r w:rsidR="0074095C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Type</w:t>
            </w:r>
          </w:p>
          <w:p w14:paraId="4CEB666F" w14:textId="7F72D880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671FC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22332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7DC599F8" w14:textId="2AA4571F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2332D" w:rsidRPr="0022332D" w14:paraId="20D52B5A" w14:textId="77777777" w:rsidTr="39544290">
        <w:trPr>
          <w:cantSplit/>
          <w:trHeight w:val="278"/>
          <w:tblHeader/>
        </w:trPr>
        <w:tc>
          <w:tcPr>
            <w:tcW w:w="6109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384E50DB" w14:textId="6E89F3C4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2F80B913" w14:textId="77777777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466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bottom"/>
          </w:tcPr>
          <w:p w14:paraId="7848EDBC" w14:textId="6A350EBB" w:rsidR="0022332D" w:rsidRPr="0022332D" w:rsidRDefault="00BE2A16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-------- Test Treatment ---------</w:t>
            </w:r>
          </w:p>
        </w:tc>
      </w:tr>
      <w:tr w:rsidR="0022332D" w:rsidRPr="0022332D" w14:paraId="52B7A3E0" w14:textId="77777777" w:rsidTr="39544290">
        <w:trPr>
          <w:cantSplit/>
          <w:tblHeader/>
        </w:trPr>
        <w:tc>
          <w:tcPr>
            <w:tcW w:w="6109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CECDE75" w14:textId="0DD4714E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171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161F0247" w14:textId="60B9B6F0" w:rsidR="0022332D" w:rsidRPr="0022332D" w:rsidRDefault="00FD6CEA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Comparator</w:t>
            </w:r>
          </w:p>
          <w:p w14:paraId="3EA7141E" w14:textId="77777777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ABB90D3" w14:textId="77777777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78AFC4E4" w14:textId="77777777" w:rsidR="0022332D" w:rsidRPr="00671FC3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71FC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0A2161A8" w14:textId="77777777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DAC2334" w14:textId="77777777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0FCF4C13" w14:textId="77777777" w:rsidR="0022332D" w:rsidRPr="00671FC3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71FC3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1EA621A3" w14:textId="77777777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66652E8C" w14:textId="77777777" w:rsidR="0022332D" w:rsidRPr="0022332D" w:rsidRDefault="0022332D" w:rsidP="0022332D">
            <w:pPr>
              <w:keepNext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2332D" w:rsidRPr="0022332D" w14:paraId="7A04AFAB" w14:textId="77777777" w:rsidTr="39544290">
        <w:trPr>
          <w:cantSplit/>
        </w:trPr>
        <w:tc>
          <w:tcPr>
            <w:tcW w:w="61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6A169B3E" w14:textId="276FC148" w:rsidR="0022332D" w:rsidRPr="0022332D" w:rsidRDefault="0022332D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04E95AF" w14:textId="77777777" w:rsidR="0022332D" w:rsidRPr="0022332D" w:rsidRDefault="0022332D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1D10D39" w14:textId="77777777" w:rsidR="0022332D" w:rsidRPr="0022332D" w:rsidRDefault="0022332D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2BF53BD2" w14:textId="77777777" w:rsidR="0022332D" w:rsidRPr="0022332D" w:rsidRDefault="0022332D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332D" w:rsidRPr="0022332D" w14:paraId="153E678F" w14:textId="77777777" w:rsidTr="0098296C">
        <w:trPr>
          <w:cantSplit/>
        </w:trPr>
        <w:tc>
          <w:tcPr>
            <w:tcW w:w="6109" w:type="dxa"/>
            <w:tcBorders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0D41ECC" w14:textId="27F5C062" w:rsidR="0022332D" w:rsidRPr="0022332D" w:rsidRDefault="0022332D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Events – n (%)</w:t>
            </w:r>
          </w:p>
        </w:tc>
        <w:tc>
          <w:tcPr>
            <w:tcW w:w="2171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4AE2C57" w14:textId="500E3317" w:rsidR="0022332D" w:rsidRPr="0022332D" w:rsidRDefault="0022332D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8E7A9DF" w14:textId="30586B94" w:rsidR="0022332D" w:rsidRPr="0022332D" w:rsidRDefault="002B4F28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 w:rsidR="0022332D"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(x.x)</w:t>
            </w:r>
          </w:p>
        </w:tc>
        <w:tc>
          <w:tcPr>
            <w:tcW w:w="2321" w:type="dxa"/>
            <w:tcBorders>
              <w:left w:val="nil"/>
              <w:bottom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A6CA68D" w14:textId="3936324B" w:rsidR="0022332D" w:rsidRPr="0022332D" w:rsidRDefault="0022332D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756768" w:rsidRPr="0022332D" w14:paraId="1921B7BE" w14:textId="77777777" w:rsidTr="0098296C">
        <w:trPr>
          <w:cantSplit/>
        </w:trPr>
        <w:tc>
          <w:tcPr>
            <w:tcW w:w="6109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1617A7DA" w14:textId="2A0B7EAD" w:rsidR="00756768" w:rsidRPr="00F57482" w:rsidRDefault="00756768" w:rsidP="00756768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5748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Death </w:t>
            </w: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48F13F0" w14:textId="16077550" w:rsidR="00756768" w:rsidRPr="0022332D" w:rsidRDefault="00756768" w:rsidP="0075676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FFCAB71" w14:textId="4B04953E" w:rsidR="00756768" w:rsidRPr="0022332D" w:rsidRDefault="00756768" w:rsidP="0075676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B49CBF1" w14:textId="09DE557A" w:rsidR="00756768" w:rsidRPr="0022332D" w:rsidRDefault="006D3CE3" w:rsidP="0075676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756768" w:rsidRPr="0022332D" w14:paraId="56ABF3E6" w14:textId="77777777" w:rsidTr="0098296C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3D92A9AC" w14:textId="3181D6A7" w:rsidR="00756768" w:rsidRPr="00F57482" w:rsidRDefault="00756768" w:rsidP="00756768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5748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Disease Progression </w:t>
            </w: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E84076C" w14:textId="5D149A62" w:rsidR="00756768" w:rsidRPr="0022332D" w:rsidRDefault="00756768" w:rsidP="0075676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A1D8F33" w14:textId="7A739A02" w:rsidR="00756768" w:rsidRPr="0022332D" w:rsidRDefault="00756768" w:rsidP="0075676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B0B96FC" w14:textId="3FE83AF5" w:rsidR="00756768" w:rsidRPr="0022332D" w:rsidRDefault="006D3CE3" w:rsidP="0075676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F57482" w:rsidRPr="0022332D" w14:paraId="79E97097" w14:textId="77777777" w:rsidTr="0098296C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1CF8A5D4" w14:textId="44E1FBB8" w:rsidR="00F57482" w:rsidRPr="00F57482" w:rsidRDefault="00F57482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F5748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</w:t>
            </w:r>
            <w:r w:rsidR="00E2218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…</w:t>
            </w:r>
          </w:p>
        </w:tc>
        <w:tc>
          <w:tcPr>
            <w:tcW w:w="217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9FE6599" w14:textId="77777777" w:rsidR="00F57482" w:rsidRPr="0022332D" w:rsidRDefault="00F57482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F8C5F2B" w14:textId="77777777" w:rsidR="00F57482" w:rsidRPr="0022332D" w:rsidRDefault="00F57482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72BE47D" w14:textId="77777777" w:rsidR="00F57482" w:rsidRPr="0022332D" w:rsidRDefault="00F57482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332D" w:rsidRPr="0022332D" w14:paraId="349447F7" w14:textId="77777777" w:rsidTr="002B3096">
        <w:trPr>
          <w:cantSplit/>
        </w:trPr>
        <w:tc>
          <w:tcPr>
            <w:tcW w:w="6109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1DB89ACB" w14:textId="43B34D0F" w:rsidR="0022332D" w:rsidRPr="0022332D" w:rsidRDefault="00213349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del w:id="1" w:author="Fei, Mingwei" w:date="2025-05-03T08:20:00Z" w16du:dateUtc="2025-05-03T15:20:00Z">
              <w:r w:rsidRPr="0039182E" w:rsidDel="0044685F">
                <w:rPr>
                  <w:noProof/>
                  <w:sz w:val="44"/>
                  <w:szCs w:val="44"/>
                </w:rPr>
                <mc:AlternateContent>
                  <mc:Choice Requires="wps">
                    <w:drawing>
                      <wp:anchor distT="45720" distB="45720" distL="114300" distR="114300" simplePos="0" relativeHeight="251658244" behindDoc="0" locked="0" layoutInCell="1" allowOverlap="1" wp14:anchorId="552ACAB9" wp14:editId="6A9713FA">
                        <wp:simplePos x="0" y="0"/>
                        <wp:positionH relativeFrom="leftMargin">
                          <wp:posOffset>-731520</wp:posOffset>
                        </wp:positionH>
                        <wp:positionV relativeFrom="page">
                          <wp:posOffset>180975</wp:posOffset>
                        </wp:positionV>
                        <wp:extent cx="548640" cy="547370"/>
                        <wp:effectExtent l="0" t="0" r="3810" b="5080"/>
                        <wp:wrapNone/>
                        <wp:docPr id="1596284626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 rot="10800000" flipV="1">
                                  <a:off x="0" y="0"/>
                                  <a:ext cx="548640" cy="547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295AB7" w14:textId="0FA1C419" w:rsidR="00213349" w:rsidRPr="0039182E" w:rsidRDefault="00213349" w:rsidP="00213349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52ACAB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6" type="#_x0000_t202" style="position:absolute;margin-left:-57.6pt;margin-top:14.25pt;width:43.2pt;height:43.1pt;rotation:180;flip:y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" stroked="f">
                        <v:textbox>
                          <w:txbxContent>
                            <w:p w14:paraId="1B295AB7" w14:textId="0FA1C419" w:rsidR="00213349" w:rsidRPr="0039182E" w:rsidRDefault="00213349" w:rsidP="00213349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RE</w:t>
                              </w:r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</w:del>
            <w:r w:rsidR="00BF2F4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Censored </w:t>
            </w:r>
            <w:r w:rsidR="00145E52">
              <w:rPr>
                <w:rFonts w:ascii="Courier New" w:eastAsia="Times New Roman" w:hAnsi="Courier New" w:cs="Courier New"/>
                <w:sz w:val="16"/>
                <w:szCs w:val="16"/>
              </w:rPr>
              <w:t>– n (%)</w:t>
            </w: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E172839" w14:textId="224E4922" w:rsidR="0022332D" w:rsidRPr="0022332D" w:rsidRDefault="00450E72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 w:rsidR="00BF2F4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(x.x)</w:t>
            </w: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96F01AC" w14:textId="4B23D885" w:rsidR="0022332D" w:rsidRPr="0022332D" w:rsidRDefault="00BF2F44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62A0240F" w14:textId="6F344820" w:rsidR="0022332D" w:rsidRPr="0022332D" w:rsidRDefault="2BBB06C1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3954429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F2F44" w:rsidRPr="0022332D" w14:paraId="7B1DD5E1" w14:textId="77777777" w:rsidTr="002B3096">
        <w:trPr>
          <w:cantSplit/>
        </w:trPr>
        <w:tc>
          <w:tcPr>
            <w:tcW w:w="6109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798F3C1B" w14:textId="4D11EE9B" w:rsidR="00BF2F44" w:rsidRDefault="001037FC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="00CE351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Study </w:t>
            </w:r>
            <w:r w:rsidR="002308C2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  <w:r w:rsidR="00CE3511">
              <w:rPr>
                <w:rFonts w:ascii="Courier New" w:eastAsia="Times New Roman" w:hAnsi="Courier New" w:cs="Courier New"/>
                <w:sz w:val="16"/>
                <w:szCs w:val="16"/>
              </w:rPr>
              <w:t>utoff</w:t>
            </w: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701C07D" w14:textId="00998AAB" w:rsidR="00BF2F44" w:rsidRPr="0022332D" w:rsidRDefault="006A5216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9422571" w14:textId="0901DF0B" w:rsidR="00BF2F44" w:rsidRPr="0022332D" w:rsidRDefault="006A5216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9A35C6F" w14:textId="7C81C1E2" w:rsidR="00BF2F44" w:rsidRPr="0022332D" w:rsidRDefault="006A5216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E2A16" w:rsidRPr="0022332D" w14:paraId="7FE53BA4" w14:textId="77777777" w:rsidTr="002B3096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6C7B4E50" w14:textId="0C7DC19E" w:rsidR="00BE2A16" w:rsidRDefault="00BE2A16" w:rsidP="00BE2A16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Study </w:t>
            </w:r>
            <w:r w:rsidR="002308C2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ompletion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17843AE" w14:textId="3AF7C369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DC9445A" w14:textId="2D3EA714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D4FF7E0" w14:textId="09162725" w:rsidR="00BE2A16" w:rsidRPr="0022332D" w:rsidRDefault="006D3CE3" w:rsidP="00BE2A16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E2A16" w:rsidRPr="0022332D" w14:paraId="7B9CC108" w14:textId="77777777" w:rsidTr="002B3096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2D20577D" w14:textId="52192B4C" w:rsidR="00BE2A16" w:rsidRDefault="00BE2A16" w:rsidP="00BE2A16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New anti-cancer therapy prior to PD/Death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CC91A25" w14:textId="465C2DB1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9FCDF12" w14:textId="1D20FCDB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506A961" w14:textId="337FECC3" w:rsidR="00BE2A16" w:rsidRPr="0022332D" w:rsidRDefault="006D3CE3" w:rsidP="00BE2A16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E2A16" w:rsidRPr="0022332D" w14:paraId="48999527" w14:textId="77777777" w:rsidTr="002B3096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5AADB3BB" w14:textId="4375E958" w:rsidR="00BE2A16" w:rsidRDefault="00BE2A16" w:rsidP="00BE2A16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Two consecutive missed visits prior to PD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4D4E3B3" w14:textId="3E8D64D3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63030E8" w14:textId="503AE985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1D0F6D2" w14:textId="244B89F3" w:rsidR="00BE2A16" w:rsidRPr="0022332D" w:rsidRDefault="006D3CE3" w:rsidP="00BE2A16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E2A16" w:rsidRPr="0022332D" w14:paraId="050532A6" w14:textId="77777777" w:rsidTr="002B3096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097B02A" w14:textId="375B5FBF" w:rsidR="00BE2A16" w:rsidRDefault="00BE2A16" w:rsidP="00BE2A16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No baseline assessment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64DDD6D" w14:textId="5BA6BD95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43471D9" w14:textId="340129C0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B004934" w14:textId="37544B8D" w:rsidR="00BE2A16" w:rsidRPr="0022332D" w:rsidRDefault="006D3CE3" w:rsidP="00BE2A16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E2A16" w:rsidRPr="0022332D" w14:paraId="214E75B7" w14:textId="77777777" w:rsidTr="002B3096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42AF986" w14:textId="4B5222E7" w:rsidR="00BE2A16" w:rsidRDefault="00BE2A16" w:rsidP="00BE2A16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No post</w:t>
            </w:r>
            <w:r w:rsidR="004777D6">
              <w:rPr>
                <w:rFonts w:ascii="Courier New" w:eastAsia="Times New Roman" w:hAnsi="Courier New" w:cs="Courier New"/>
                <w:sz w:val="16"/>
                <w:szCs w:val="16"/>
              </w:rPr>
              <w:t>-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baseline assessment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FB32E8A" w14:textId="5777B27F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80D726D" w14:textId="0A0E8BA3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6EB70AD" w14:textId="034B46A8" w:rsidR="00BE2A16" w:rsidRPr="0022332D" w:rsidRDefault="006D3CE3" w:rsidP="00BE2A16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E2A16" w:rsidRPr="0022332D" w14:paraId="4A896A95" w14:textId="77777777" w:rsidTr="002B3096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0B12A52" w14:textId="4BC7279C" w:rsidR="00BE2A16" w:rsidRDefault="00BE2A16" w:rsidP="00BE2A16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Lost to follow-up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7B14629" w14:textId="771E39DF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6DD597B" w14:textId="4B96F4E4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4BE7B34" w14:textId="789A8580" w:rsidR="00BE2A16" w:rsidRPr="0022332D" w:rsidRDefault="006D3CE3" w:rsidP="00BE2A16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E2A16" w:rsidRPr="0022332D" w14:paraId="4992812A" w14:textId="77777777" w:rsidTr="002B3096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418DD5EE" w14:textId="18151515" w:rsidR="00BE2A16" w:rsidRDefault="00BE2A16" w:rsidP="00BE2A16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Withdrew consent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954D4BD" w14:textId="61082318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672493A" w14:textId="457578F4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9700592" w14:textId="4FAB11CA" w:rsidR="00BE2A16" w:rsidRPr="0022332D" w:rsidRDefault="006D3CE3" w:rsidP="00BE2A16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BE2A16" w:rsidRPr="0022332D" w14:paraId="6833460F" w14:textId="77777777" w:rsidTr="002B3096">
        <w:trPr>
          <w:cantSplit/>
        </w:trPr>
        <w:tc>
          <w:tcPr>
            <w:tcW w:w="6109" w:type="dxa"/>
            <w:tcBorders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7B4C8E43" w14:textId="50A023D2" w:rsidR="00BE2A16" w:rsidRDefault="00756768" w:rsidP="00BE2A16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del w:id="2" w:author="Fei, Mingwei" w:date="2025-05-03T08:20:00Z" w16du:dateUtc="2025-05-03T15:20:00Z">
              <w:r w:rsidRPr="0039182E" w:rsidDel="0044685F">
                <w:rPr>
                  <w:noProof/>
                  <w:sz w:val="44"/>
                  <w:szCs w:val="44"/>
                </w:rPr>
                <mc:AlternateContent>
                  <mc:Choice Requires="wps">
                    <w:drawing>
                      <wp:anchor distT="45720" distB="45720" distL="114300" distR="114300" simplePos="0" relativeHeight="251658243" behindDoc="0" locked="0" layoutInCell="1" allowOverlap="1" wp14:anchorId="584CEB55" wp14:editId="2D19448E">
                        <wp:simplePos x="0" y="0"/>
                        <wp:positionH relativeFrom="column">
                          <wp:posOffset>-666115</wp:posOffset>
                        </wp:positionH>
                        <wp:positionV relativeFrom="page">
                          <wp:posOffset>170815</wp:posOffset>
                        </wp:positionV>
                        <wp:extent cx="457200" cy="417195"/>
                        <wp:effectExtent l="0" t="0" r="0" b="1905"/>
                        <wp:wrapNone/>
                        <wp:docPr id="1659898211" name="Text Box 16598982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57200" cy="4171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EEAC09" w14:textId="77777777" w:rsidR="00756768" w:rsidRPr="0039182E" w:rsidRDefault="00756768" w:rsidP="0075676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PERC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84CEB55" id="Text Box 1659898211" o:spid="_x0000_s1027" type="#_x0000_t202" style="position:absolute;margin-left:-52.45pt;margin-top:13.45pt;width:36pt;height:32.8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" stroked="f">
                        <v:textbox>
                          <w:txbxContent>
                            <w:p w14:paraId="53EEAC09" w14:textId="77777777" w:rsidR="00756768" w:rsidRPr="0039182E" w:rsidRDefault="00756768" w:rsidP="0075676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PERC</w:t>
                              </w:r>
                            </w:p>
                          </w:txbxContent>
                        </v:textbox>
                        <w10:wrap anchory="page"/>
                      </v:shape>
                    </w:pict>
                  </mc:Fallback>
                </mc:AlternateContent>
              </w:r>
            </w:del>
          </w:p>
        </w:tc>
        <w:tc>
          <w:tcPr>
            <w:tcW w:w="2171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2FAA4F7" w14:textId="10DCD21C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40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4975EB1" w14:textId="7B69E916" w:rsidR="00BE2A16" w:rsidRPr="0022332D" w:rsidRDefault="00BE2A16" w:rsidP="00BE2A16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2321" w:type="dxa"/>
            <w:tcBorders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E18604D" w14:textId="1F916960" w:rsidR="00BE2A16" w:rsidRPr="0022332D" w:rsidRDefault="006D3CE3" w:rsidP="00BE2A16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982CA0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22332D" w:rsidRPr="0022332D" w14:paraId="1C4D4536" w14:textId="77777777" w:rsidTr="002B3096">
        <w:trPr>
          <w:cantSplit/>
        </w:trPr>
        <w:tc>
          <w:tcPr>
            <w:tcW w:w="6109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37999384" w14:textId="195984F5" w:rsidR="0022332D" w:rsidRPr="0004489F" w:rsidRDefault="0022332D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D53E41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Duration of </w:t>
            </w:r>
            <w:r w:rsidRPr="0004489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PFS (</w:t>
            </w:r>
            <w:r w:rsidR="00FD6CEA" w:rsidRPr="0004489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months</w:t>
            </w:r>
            <w:r w:rsidRPr="0004489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)</w:t>
            </w: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9BCFF0E" w14:textId="77777777" w:rsidR="0022332D" w:rsidRPr="0022332D" w:rsidRDefault="0022332D" w:rsidP="002233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291763C" w14:textId="77777777" w:rsidR="0022332D" w:rsidRPr="0022332D" w:rsidRDefault="0022332D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21718D7A" w14:textId="77777777" w:rsidR="0022332D" w:rsidRPr="0022332D" w:rsidRDefault="0022332D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44688" w:rsidRPr="0022332D" w14:paraId="54A128A8" w14:textId="77777777" w:rsidTr="0014797E">
        <w:trPr>
          <w:cantSplit/>
        </w:trPr>
        <w:tc>
          <w:tcPr>
            <w:tcW w:w="6109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5B64E276" w14:textId="10DB0FB1" w:rsidR="00744688" w:rsidRPr="0022332D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F5748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25th [95% CI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]</w:t>
            </w: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850AB66" w14:textId="3C8D55FE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346D66CE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9CC3C6C" w14:textId="4A4AF123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B36E94F" w14:textId="386E8343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744688" w:rsidRPr="0022332D" w14:paraId="780EF0CD" w14:textId="77777777" w:rsidTr="39544290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45A18E45" w14:textId="05B85CEA" w:rsidR="00744688" w:rsidRPr="0022332D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Median [95% CI]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1DBD3B7" w14:textId="4115F8F0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9560DD7" w14:textId="715CD17C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55DBC56" w14:textId="62B4DF8F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744688" w:rsidRPr="0022332D" w14:paraId="62AB260E" w14:textId="77777777" w:rsidTr="006B5B9E">
        <w:trPr>
          <w:cantSplit/>
          <w:trHeight w:val="180"/>
        </w:trPr>
        <w:tc>
          <w:tcPr>
            <w:tcW w:w="6109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7038E633" w14:textId="24B36431" w:rsidR="00744688" w:rsidRPr="0022332D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F57482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75th [95% CI]</w:t>
            </w: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1E42AF0" w14:textId="2E55EB6D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9500F22" w14:textId="6443AEFA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F614BF0" w14:textId="032EF7A9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744688" w:rsidRPr="0022332D" w14:paraId="68CDFDC2" w14:textId="77777777" w:rsidTr="009B7747">
        <w:trPr>
          <w:cantSplit/>
          <w:trHeight w:val="180"/>
        </w:trPr>
        <w:tc>
          <w:tcPr>
            <w:tcW w:w="6109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2156F92F" w14:textId="4F61A217" w:rsidR="00744688" w:rsidRPr="00F57482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…</w:t>
            </w:r>
          </w:p>
        </w:tc>
        <w:tc>
          <w:tcPr>
            <w:tcW w:w="217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0A25439" w14:textId="2559DA4B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4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E85C183" w14:textId="1E024D42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C5D77E9" w14:textId="153D22EE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.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243021" w:rsidRPr="0022332D" w14:paraId="00584C30" w14:textId="77777777" w:rsidTr="39544290">
        <w:trPr>
          <w:cantSplit/>
        </w:trPr>
        <w:tc>
          <w:tcPr>
            <w:tcW w:w="6109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9340A49" w14:textId="2C2C5CAD" w:rsidR="00243021" w:rsidRPr="0022332D" w:rsidRDefault="00243021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Min, Max</w:t>
            </w: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C7B9CB0" w14:textId="5E9F2B3F" w:rsidR="00243021" w:rsidRPr="0022332D" w:rsidRDefault="00243021" w:rsidP="002233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x.x, x.x</w:t>
            </w:r>
            <w:r w:rsidR="00145E52">
              <w:rPr>
                <w:rFonts w:ascii="Courier New" w:eastAsia="Times New Roman" w:hAnsi="Courier New" w:cs="Courier New"/>
                <w:sz w:val="16"/>
                <w:szCs w:val="16"/>
              </w:rPr>
              <w:t>+</w:t>
            </w: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D36E3AF" w14:textId="42CD96E3" w:rsidR="00243021" w:rsidRPr="0022332D" w:rsidRDefault="00243021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x.x, x.x</w:t>
            </w: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0DC95897" w14:textId="1B4B0899" w:rsidR="00243021" w:rsidRPr="0022332D" w:rsidRDefault="00243021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x.x, x.x</w:t>
            </w:r>
            <w:r w:rsidR="00145E52">
              <w:rPr>
                <w:rFonts w:ascii="Courier New" w:eastAsia="Times New Roman" w:hAnsi="Courier New" w:cs="Courier New"/>
                <w:sz w:val="16"/>
                <w:szCs w:val="16"/>
              </w:rPr>
              <w:t>+</w:t>
            </w:r>
          </w:p>
        </w:tc>
      </w:tr>
      <w:tr w:rsidR="0022332D" w:rsidRPr="0022332D" w14:paraId="26B1C5FB" w14:textId="77777777" w:rsidTr="39544290">
        <w:trPr>
          <w:cantSplit/>
        </w:trPr>
        <w:tc>
          <w:tcPr>
            <w:tcW w:w="610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ADFC831" w14:textId="1DAA82AE" w:rsidR="0022332D" w:rsidRPr="0022332D" w:rsidRDefault="0022332D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60FE939" w14:textId="77777777" w:rsidR="0022332D" w:rsidRPr="0022332D" w:rsidRDefault="0022332D" w:rsidP="002233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B731F5A" w14:textId="77777777" w:rsidR="0022332D" w:rsidRPr="0022332D" w:rsidRDefault="0022332D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4A868BE6" w14:textId="77777777" w:rsidR="0022332D" w:rsidRPr="0022332D" w:rsidRDefault="0022332D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332D" w:rsidRPr="0022332D" w14:paraId="3F23BA83" w14:textId="77777777" w:rsidTr="004F1E9B">
        <w:trPr>
          <w:cantSplit/>
        </w:trPr>
        <w:tc>
          <w:tcPr>
            <w:tcW w:w="6109" w:type="dxa"/>
            <w:tcBorders>
              <w:right w:val="nil"/>
            </w:tcBorders>
            <w:shd w:val="clear" w:color="auto" w:fill="FFFFFF" w:themeFill="background1"/>
          </w:tcPr>
          <w:p w14:paraId="0D04F658" w14:textId="64BBE0E5" w:rsidR="0022332D" w:rsidRPr="0022332D" w:rsidRDefault="0022332D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% KM Estimate at</w:t>
            </w:r>
          </w:p>
        </w:tc>
        <w:tc>
          <w:tcPr>
            <w:tcW w:w="2171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26B3E60" w14:textId="77777777" w:rsidR="0022332D" w:rsidRPr="0022332D" w:rsidRDefault="0022332D" w:rsidP="002233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744A964" w14:textId="77777777" w:rsidR="0022332D" w:rsidRPr="0022332D" w:rsidRDefault="0022332D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left w:val="nil"/>
            </w:tcBorders>
            <w:shd w:val="clear" w:color="auto" w:fill="FFFFFF" w:themeFill="background1"/>
            <w:tcMar>
              <w:left w:w="768" w:type="dxa"/>
            </w:tcMar>
          </w:tcPr>
          <w:p w14:paraId="602323DD" w14:textId="77777777" w:rsidR="0022332D" w:rsidRPr="0022332D" w:rsidRDefault="0022332D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744688" w:rsidRPr="0022332D" w14:paraId="2A784F69" w14:textId="77777777" w:rsidTr="004F1E9B">
        <w:trPr>
          <w:cantSplit/>
        </w:trPr>
        <w:tc>
          <w:tcPr>
            <w:tcW w:w="6109" w:type="dxa"/>
            <w:tcBorders>
              <w:bottom w:val="nil"/>
              <w:right w:val="nil"/>
            </w:tcBorders>
            <w:shd w:val="clear" w:color="auto" w:fill="FFFFFF" w:themeFill="background1"/>
          </w:tcPr>
          <w:p w14:paraId="58B71CA3" w14:textId="3367EE30" w:rsidR="00744688" w:rsidRPr="0022332D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2B116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12 </w:t>
            </w:r>
            <w:r w:rsidRPr="00F9790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Month 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[95% CI]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3D28C62" w14:textId="47614DAF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F60460C" w14:textId="012360AD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left w:val="nil"/>
              <w:bottom w:val="nil"/>
            </w:tcBorders>
            <w:shd w:val="clear" w:color="auto" w:fill="FFFFFF" w:themeFill="background1"/>
            <w:tcMar>
              <w:left w:w="768" w:type="dxa"/>
            </w:tcMar>
          </w:tcPr>
          <w:p w14:paraId="6B6C07E8" w14:textId="1373330C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744688" w:rsidRPr="0022332D" w14:paraId="504006A2" w14:textId="77777777" w:rsidTr="004F1E9B">
        <w:trPr>
          <w:cantSplit/>
        </w:trPr>
        <w:tc>
          <w:tcPr>
            <w:tcW w:w="6109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648B39FF" w14:textId="7601D742" w:rsidR="00744688" w:rsidRPr="0022332D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C06FB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18</w:t>
            </w:r>
            <w:r w:rsidRPr="00F9790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Month 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[95% CI]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C3CD715" w14:textId="39E63970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5142C9A" w14:textId="4051EF1B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tcMar>
              <w:left w:w="768" w:type="dxa"/>
            </w:tcMar>
          </w:tcPr>
          <w:p w14:paraId="01FFDFF9" w14:textId="01FD20F6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744688" w:rsidRPr="0022332D" w14:paraId="661706E3" w14:textId="77777777" w:rsidTr="004F1E9B">
        <w:trPr>
          <w:cantSplit/>
        </w:trPr>
        <w:tc>
          <w:tcPr>
            <w:tcW w:w="6109" w:type="dxa"/>
            <w:tcBorders>
              <w:top w:val="nil"/>
              <w:right w:val="nil"/>
            </w:tcBorders>
            <w:shd w:val="clear" w:color="auto" w:fill="FFFFFF" w:themeFill="background1"/>
          </w:tcPr>
          <w:p w14:paraId="434B5104" w14:textId="3971F26F" w:rsidR="00744688" w:rsidRPr="0022332D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C06FBA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24</w:t>
            </w:r>
            <w:r w:rsidRPr="00F97905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Month 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[95% CI]</w:t>
            </w: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B6FE0F8" w14:textId="4A9883A9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E164DC1" w14:textId="7B311420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top w:val="nil"/>
              <w:left w:val="nil"/>
            </w:tcBorders>
            <w:shd w:val="clear" w:color="auto" w:fill="FFFFFF" w:themeFill="background1"/>
            <w:tcMar>
              <w:left w:w="768" w:type="dxa"/>
            </w:tcMar>
          </w:tcPr>
          <w:p w14:paraId="48B1BFC7" w14:textId="67CE8FD4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744688" w:rsidRPr="0022332D" w14:paraId="3CD92B95" w14:textId="77777777" w:rsidTr="004F1E9B">
        <w:trPr>
          <w:cantSplit/>
        </w:trPr>
        <w:tc>
          <w:tcPr>
            <w:tcW w:w="6109" w:type="dxa"/>
            <w:tcBorders>
              <w:top w:val="nil"/>
              <w:right w:val="nil"/>
            </w:tcBorders>
            <w:shd w:val="clear" w:color="auto" w:fill="FFFFFF" w:themeFill="background1"/>
          </w:tcPr>
          <w:p w14:paraId="51ADFAB9" w14:textId="29453F02" w:rsidR="00744688" w:rsidRPr="0022332D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9B7747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…</w:t>
            </w: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A787948" w14:textId="682E9872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AD16C1E" w14:textId="40A225B9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top w:val="nil"/>
              <w:left w:val="nil"/>
            </w:tcBorders>
            <w:shd w:val="clear" w:color="auto" w:fill="FFFFFF" w:themeFill="background1"/>
            <w:tcMar>
              <w:left w:w="768" w:type="dxa"/>
            </w:tcMar>
          </w:tcPr>
          <w:p w14:paraId="6F2D6DC6" w14:textId="2398355C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744688" w:rsidRPr="0022332D" w14:paraId="1EFD2FDA" w14:textId="77777777" w:rsidTr="004F1E9B">
        <w:trPr>
          <w:cantSplit/>
        </w:trPr>
        <w:tc>
          <w:tcPr>
            <w:tcW w:w="6109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1C702B40" w14:textId="5E82F63F" w:rsidR="00744688" w:rsidRPr="0022332D" w:rsidRDefault="00744688" w:rsidP="00744688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71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6380899" w14:textId="3A41F26E" w:rsidR="00744688" w:rsidRPr="0022332D" w:rsidRDefault="00744688" w:rsidP="00744688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EAEA0F5" w14:textId="77777777" w:rsidR="00744688" w:rsidRPr="0022332D" w:rsidRDefault="00744688" w:rsidP="00744688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21" w:type="dxa"/>
            <w:tcBorders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0C61CCDF" w14:textId="77777777" w:rsidR="00744688" w:rsidRPr="0022332D" w:rsidRDefault="00744688" w:rsidP="00744688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2332D" w:rsidRPr="0022332D" w14:paraId="484233E7" w14:textId="77777777" w:rsidTr="39544290">
        <w:trPr>
          <w:cantSplit/>
        </w:trPr>
        <w:tc>
          <w:tcPr>
            <w:tcW w:w="6109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72217172" w14:textId="0656B67F" w:rsidR="0022332D" w:rsidRPr="0022332D" w:rsidRDefault="00C77D2E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del w:id="3" w:author="Fei, Mingwei" w:date="2025-05-03T08:20:00Z" w16du:dateUtc="2025-05-03T15:20:00Z">
              <w:r w:rsidRPr="002B3096" w:rsidDel="0044685F">
                <w:rPr>
                  <w:noProof/>
                  <w:color w:val="000000" w:themeColor="text1"/>
                  <w:sz w:val="44"/>
                  <w:szCs w:val="44"/>
                </w:rPr>
                <mc:AlternateContent>
                  <mc:Choice Requires="wps">
                    <w:drawing>
                      <wp:anchor distT="45720" distB="45720" distL="114300" distR="114300" simplePos="0" relativeHeight="251658240" behindDoc="0" locked="0" layoutInCell="1" allowOverlap="1" wp14:anchorId="3929B451" wp14:editId="5CEA20DC">
                        <wp:simplePos x="0" y="0"/>
                        <wp:positionH relativeFrom="column">
                          <wp:posOffset>-721995</wp:posOffset>
                        </wp:positionH>
                        <wp:positionV relativeFrom="page">
                          <wp:posOffset>191135</wp:posOffset>
                        </wp:positionV>
                        <wp:extent cx="554182" cy="430843"/>
                        <wp:effectExtent l="0" t="0" r="0" b="7620"/>
                        <wp:wrapNone/>
                        <wp:docPr id="10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54182" cy="4308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6B2EDE" w14:textId="25BE3BE1" w:rsidR="007C1FFD" w:rsidRPr="0039182E" w:rsidRDefault="00A94085" w:rsidP="007C1FFD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HR</w:t>
                                    </w:r>
                                    <w:r w:rsidR="001B7D41">
                                      <w:rPr>
                                        <w:color w:val="FF0000"/>
                                      </w:rPr>
                                      <w:t>PV</w:t>
                                    </w:r>
                                    <w:r w:rsidR="00381C3E">
                                      <w:rPr>
                                        <w:color w:val="FF0000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3929B451" id="_x0000_s1028" type="#_x0000_t202" style="position:absolute;margin-left:-56.85pt;margin-top:15.05pt;width:43.65pt;height:33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" stroked="f">
                        <v:textbox>
                          <w:txbxContent>
                            <w:p w14:paraId="276B2EDE" w14:textId="25BE3BE1" w:rsidR="007C1FFD" w:rsidRPr="0039182E" w:rsidRDefault="00A94085" w:rsidP="007C1FFD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HR</w:t>
                              </w:r>
                              <w:r w:rsidR="001B7D41">
                                <w:rPr>
                                  <w:color w:val="FF0000"/>
                                </w:rPr>
                                <w:t>PV</w:t>
                              </w:r>
                              <w:r w:rsidR="00381C3E">
                                <w:rPr>
                                  <w:color w:val="FF0000"/>
                                </w:rPr>
                                <w:t>S</w:t>
                              </w:r>
                            </w:p>
                          </w:txbxContent>
                        </v:textbox>
                        <w10:wrap anchory="page"/>
                      </v:shape>
                    </w:pict>
                  </mc:Fallback>
                </mc:AlternateContent>
              </w:r>
            </w:del>
            <w:r w:rsidR="00756919">
              <w:rPr>
                <w:rFonts w:ascii="Courier New" w:eastAsia="Times New Roman" w:hAnsi="Courier New" w:cs="Courier New"/>
                <w:bCs/>
                <w:color w:val="000000" w:themeColor="text1"/>
                <w:sz w:val="16"/>
                <w:szCs w:val="16"/>
              </w:rPr>
              <w:t xml:space="preserve">Test </w:t>
            </w:r>
            <w:r w:rsidR="007D05E1" w:rsidRPr="002B3096">
              <w:rPr>
                <w:rFonts w:ascii="Courier New" w:eastAsia="Times New Roman" w:hAnsi="Courier New" w:cs="Courier New"/>
                <w:bCs/>
                <w:color w:val="000000" w:themeColor="text1"/>
                <w:sz w:val="16"/>
                <w:szCs w:val="16"/>
              </w:rPr>
              <w:t>Treatment</w:t>
            </w:r>
            <w:r w:rsidR="007D05E1" w:rsidRPr="00671FC3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 xml:space="preserve"> </w:t>
            </w:r>
            <w:r w:rsidR="0022332D" w:rsidRPr="00671FC3">
              <w:rPr>
                <w:rFonts w:ascii="Courier New" w:eastAsia="Times New Roman" w:hAnsi="Courier New" w:cs="Courier New"/>
                <w:bCs/>
                <w:sz w:val="16"/>
                <w:szCs w:val="16"/>
              </w:rPr>
              <w:t xml:space="preserve">vs </w:t>
            </w:r>
            <w:r w:rsidR="00FD6CEA"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  <w:t>Comparator</w:t>
            </w: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80A058C" w14:textId="77777777" w:rsidR="0022332D" w:rsidRPr="0022332D" w:rsidRDefault="0022332D" w:rsidP="002233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3838B54" w14:textId="77777777" w:rsidR="0022332D" w:rsidRPr="0022332D" w:rsidRDefault="0022332D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884C338" w14:textId="77777777" w:rsidR="0022332D" w:rsidRPr="0022332D" w:rsidRDefault="0022332D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8542D" w:rsidRPr="0022332D" w14:paraId="76CA0629" w14:textId="77777777" w:rsidTr="39544290">
        <w:trPr>
          <w:cantSplit/>
          <w:trHeight w:val="135"/>
        </w:trPr>
        <w:tc>
          <w:tcPr>
            <w:tcW w:w="6109" w:type="dxa"/>
            <w:tcBorders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4E682E59" w14:textId="2791C9CE" w:rsidR="0048542D" w:rsidRPr="00671FC3" w:rsidRDefault="0048542D" w:rsidP="0022332D">
            <w:pPr>
              <w:adjustRightInd w:val="0"/>
              <w:spacing w:before="0"/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</w:pPr>
          </w:p>
        </w:tc>
        <w:tc>
          <w:tcPr>
            <w:tcW w:w="2171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DC6D8C3" w14:textId="77777777" w:rsidR="0048542D" w:rsidRPr="0022332D" w:rsidRDefault="0048542D" w:rsidP="002233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0766ECF" w14:textId="77777777" w:rsidR="0048542D" w:rsidRPr="0022332D" w:rsidRDefault="0048542D" w:rsidP="002233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A85B6FD" w14:textId="77777777" w:rsidR="0048542D" w:rsidRPr="0022332D" w:rsidRDefault="0048542D" w:rsidP="002233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8542D" w:rsidRPr="0022332D" w14:paraId="03E7574D" w14:textId="77777777" w:rsidTr="39544290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AE37568" w14:textId="0DB56A84" w:rsidR="0048542D" w:rsidRPr="00671FC3" w:rsidRDefault="0048542D" w:rsidP="0048542D">
            <w:pPr>
              <w:adjustRightInd w:val="0"/>
              <w:spacing w:before="0"/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BE3A15">
              <w:rPr>
                <w:rFonts w:ascii="Courier New" w:eastAsia="Times New Roman" w:hAnsi="Courier New" w:cs="Courier New"/>
                <w:sz w:val="16"/>
                <w:szCs w:val="16"/>
              </w:rPr>
              <w:t>Stratified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Tests$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31BD33F" w14:textId="77777777" w:rsidR="0048542D" w:rsidRPr="0022332D" w:rsidRDefault="0048542D" w:rsidP="004854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D840820" w14:textId="77777777" w:rsidR="0048542D" w:rsidRPr="0022332D" w:rsidRDefault="0048542D" w:rsidP="004854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D38B792" w14:textId="77777777" w:rsidR="0048542D" w:rsidRPr="0022332D" w:rsidRDefault="0048542D" w:rsidP="004854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48542D" w:rsidRPr="0022332D" w14:paraId="581E4CA2" w14:textId="77777777" w:rsidTr="39544290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1A7B6DAA" w14:textId="20DE997B" w:rsidR="0048542D" w:rsidRPr="0022332D" w:rsidRDefault="0048542D" w:rsidP="0048542D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Hazard Ratio [95% 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CI]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^</w:t>
            </w:r>
            <w:proofErr w:type="gramEnd"/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C2AD2C0" w14:textId="77777777" w:rsidR="0048542D" w:rsidRPr="0022332D" w:rsidRDefault="0048542D" w:rsidP="004854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1E3C7DF" w14:textId="499D3477" w:rsidR="0048542D" w:rsidRPr="0022332D" w:rsidRDefault="0048542D" w:rsidP="004854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x.xx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A7791B9" w14:textId="2CE072F3" w:rsidR="0048542D" w:rsidRPr="0022332D" w:rsidRDefault="0048542D" w:rsidP="004854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48542D" w:rsidRPr="0022332D" w14:paraId="5C550CE8" w14:textId="77777777" w:rsidTr="39544290">
        <w:trPr>
          <w:cantSplit/>
        </w:trPr>
        <w:tc>
          <w:tcPr>
            <w:tcW w:w="6109" w:type="dxa"/>
            <w:tcBorders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7CAFE3FF" w14:textId="641B0C7E" w:rsidR="0048542D" w:rsidRPr="0048613F" w:rsidRDefault="0048542D" w:rsidP="0048542D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48613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Log-rank </w:t>
            </w:r>
            <w:r w:rsidR="00610BC6" w:rsidRPr="0048613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</w:t>
            </w:r>
            <w:r w:rsidRPr="0048613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-value</w:t>
            </w:r>
          </w:p>
        </w:tc>
        <w:tc>
          <w:tcPr>
            <w:tcW w:w="217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2CA9B09" w14:textId="77777777" w:rsidR="0048542D" w:rsidRPr="0022332D" w:rsidRDefault="0048542D" w:rsidP="004854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1AA633D" w14:textId="2BDF7A41" w:rsidR="0048542D" w:rsidRPr="0022332D" w:rsidRDefault="0048542D" w:rsidP="004854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x.xxxx*  </w:t>
            </w:r>
          </w:p>
        </w:tc>
        <w:tc>
          <w:tcPr>
            <w:tcW w:w="2321" w:type="dxa"/>
            <w:tcBorders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0ADF320" w14:textId="3761EC73" w:rsidR="0048542D" w:rsidRPr="0022332D" w:rsidRDefault="0048542D" w:rsidP="004854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</w:p>
        </w:tc>
      </w:tr>
      <w:tr w:rsidR="0048542D" w:rsidRPr="0022332D" w14:paraId="12D13D29" w14:textId="77777777" w:rsidTr="39544290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2ECE08B9" w14:textId="4A8DCEC0" w:rsidR="0048542D" w:rsidRPr="0048613F" w:rsidRDefault="0048542D" w:rsidP="0048542D">
            <w:pPr>
              <w:adjustRightInd w:val="0"/>
              <w:spacing w:before="0"/>
              <w:rPr>
                <w:rFonts w:ascii="Courier New" w:eastAsia="Times New Roman" w:hAnsi="Courier New" w:cs="Courier New"/>
                <w:bCs/>
                <w:color w:val="0070C0"/>
                <w:sz w:val="16"/>
                <w:szCs w:val="16"/>
              </w:rPr>
            </w:pPr>
            <w:r w:rsidRPr="0048613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Wilcoxon </w:t>
            </w:r>
            <w:r w:rsidR="00610BC6" w:rsidRPr="0048613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</w:t>
            </w:r>
            <w:r w:rsidRPr="0048613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-value</w:t>
            </w: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13178F3" w14:textId="77777777" w:rsidR="0048542D" w:rsidRPr="0022332D" w:rsidRDefault="0048542D" w:rsidP="0048542D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1F9D0A7" w14:textId="5E2E62C5" w:rsidR="0048542D" w:rsidRPr="0022332D" w:rsidRDefault="0048542D" w:rsidP="0048542D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x.xxxx*  </w:t>
            </w:r>
          </w:p>
        </w:tc>
        <w:tc>
          <w:tcPr>
            <w:tcW w:w="2321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7C6705B" w14:textId="4801F2FA" w:rsidR="0048542D" w:rsidRPr="0022332D" w:rsidRDefault="0048542D" w:rsidP="0048542D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</w:p>
        </w:tc>
      </w:tr>
      <w:tr w:rsidR="0093120E" w:rsidRPr="0022332D" w14:paraId="1DA08A2C" w14:textId="77777777" w:rsidTr="39544290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6AB31D63" w14:textId="34965564" w:rsidR="0093120E" w:rsidRPr="00042675" w:rsidRDefault="00C77D2E" w:rsidP="0093120E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del w:id="4" w:author="Fei, Mingwei" w:date="2025-05-03T08:20:00Z" w16du:dateUtc="2025-05-03T15:20:00Z">
              <w:r w:rsidRPr="0039182E" w:rsidDel="0044685F">
                <w:rPr>
                  <w:noProof/>
                  <w:sz w:val="44"/>
                  <w:szCs w:val="44"/>
                </w:rPr>
                <mc:AlternateContent>
                  <mc:Choice Requires="wps">
                    <w:drawing>
                      <wp:anchor distT="45720" distB="45720" distL="114300" distR="114300" simplePos="0" relativeHeight="251658241" behindDoc="0" locked="0" layoutInCell="1" allowOverlap="1" wp14:anchorId="194E2E70" wp14:editId="67783E73">
                        <wp:simplePos x="0" y="0"/>
                        <wp:positionH relativeFrom="leftMargin">
                          <wp:posOffset>-810895</wp:posOffset>
                        </wp:positionH>
                        <wp:positionV relativeFrom="page">
                          <wp:posOffset>214630</wp:posOffset>
                        </wp:positionV>
                        <wp:extent cx="623455" cy="430843"/>
                        <wp:effectExtent l="0" t="0" r="5715" b="7620"/>
                        <wp:wrapNone/>
                        <wp:docPr id="8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23455" cy="4308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31E6F88" w14:textId="6274BDE5" w:rsidR="00381C3E" w:rsidRPr="0039182E" w:rsidRDefault="00381C3E" w:rsidP="00381C3E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HRPVU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94E2E70" id="_x0000_s1029" type="#_x0000_t202" style="position:absolute;margin-left:-63.85pt;margin-top:16.9pt;width:49.1pt;height:33.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" stroked="f">
                        <v:textbox>
                          <w:txbxContent>
                            <w:p w14:paraId="031E6F88" w14:textId="6274BDE5" w:rsidR="00381C3E" w:rsidRPr="0039182E" w:rsidRDefault="00381C3E" w:rsidP="00381C3E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HRPVU</w:t>
                              </w:r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</w:del>
            <w:r w:rsidR="0093120E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93120E" w:rsidRPr="008F12E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…</w:t>
            </w:r>
          </w:p>
        </w:tc>
        <w:tc>
          <w:tcPr>
            <w:tcW w:w="217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47B5D37" w14:textId="77777777" w:rsidR="0093120E" w:rsidRPr="0022332D" w:rsidRDefault="0093120E" w:rsidP="0093120E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BB409A8" w14:textId="7DCF7DE4" w:rsidR="0093120E" w:rsidRPr="0022332D" w:rsidRDefault="0093120E" w:rsidP="0093120E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x.xxxx*  </w:t>
            </w:r>
          </w:p>
        </w:tc>
        <w:tc>
          <w:tcPr>
            <w:tcW w:w="2321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04E3437B" w14:textId="6984FF51" w:rsidR="0093120E" w:rsidRPr="0022332D" w:rsidRDefault="0093120E" w:rsidP="0093120E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x.xxxx*  </w:t>
            </w:r>
          </w:p>
        </w:tc>
      </w:tr>
      <w:tr w:rsidR="0093120E" w:rsidRPr="0022332D" w14:paraId="20167D59" w14:textId="77777777" w:rsidTr="39544290">
        <w:trPr>
          <w:cantSplit/>
        </w:trPr>
        <w:tc>
          <w:tcPr>
            <w:tcW w:w="6109" w:type="dxa"/>
            <w:tcBorders>
              <w:top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50DC4633" w14:textId="658C3A61" w:rsidR="0093120E" w:rsidRPr="0022332D" w:rsidRDefault="0093120E" w:rsidP="0093120E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D7DFF8D" w14:textId="77777777" w:rsidR="0093120E" w:rsidRPr="0022332D" w:rsidRDefault="0093120E" w:rsidP="0093120E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5C182B6" w14:textId="77777777" w:rsidR="0093120E" w:rsidRPr="0022332D" w:rsidRDefault="0093120E" w:rsidP="0093120E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BC06CAF" w14:textId="77777777" w:rsidR="0093120E" w:rsidRPr="0022332D" w:rsidRDefault="0093120E" w:rsidP="0093120E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93120E" w:rsidRPr="0022332D" w14:paraId="31258D53" w14:textId="77777777" w:rsidTr="39544290">
        <w:trPr>
          <w:cantSplit/>
        </w:trPr>
        <w:tc>
          <w:tcPr>
            <w:tcW w:w="6109" w:type="dxa"/>
            <w:tcBorders>
              <w:top w:val="dotDash" w:sz="4" w:space="0" w:color="FF0000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0024092B" w14:textId="2DF225B2" w:rsidR="0093120E" w:rsidRPr="0022332D" w:rsidRDefault="0093120E" w:rsidP="0093120E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BE3A15">
              <w:rPr>
                <w:rFonts w:ascii="Courier New" w:eastAsia="Times New Roman" w:hAnsi="Courier New" w:cs="Courier New"/>
                <w:sz w:val="16"/>
                <w:szCs w:val="16"/>
              </w:rPr>
              <w:t>Unstratified</w:t>
            </w: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Tests</w:t>
            </w: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1805DBD" w14:textId="77777777" w:rsidR="0093120E" w:rsidRPr="0022332D" w:rsidRDefault="0093120E" w:rsidP="0093120E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498C818" w14:textId="77777777" w:rsidR="0093120E" w:rsidRPr="0022332D" w:rsidRDefault="0093120E" w:rsidP="0093120E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64411DEA" w14:textId="77777777" w:rsidR="0093120E" w:rsidRPr="0022332D" w:rsidRDefault="0093120E" w:rsidP="0093120E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93120E" w:rsidRPr="0022332D" w14:paraId="6F54A9F8" w14:textId="77777777" w:rsidTr="39544290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bottom w:val="nil"/>
              <w:right w:val="nil"/>
            </w:tcBorders>
            <w:shd w:val="clear" w:color="auto" w:fill="FFFFFF" w:themeFill="background1"/>
          </w:tcPr>
          <w:p w14:paraId="380D94EE" w14:textId="054CF40E" w:rsidR="0093120E" w:rsidRPr="0022332D" w:rsidRDefault="0093120E" w:rsidP="0093120E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Hazard Ratio [95% 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CI]</w:t>
            </w:r>
            <w:r>
              <w:rPr>
                <w:rFonts w:ascii="Courier New" w:eastAsia="Times New Roman" w:hAnsi="Courier New" w:cs="Courier New"/>
                <w:sz w:val="16"/>
                <w:szCs w:val="16"/>
              </w:rPr>
              <w:t>^</w:t>
            </w:r>
            <w:proofErr w:type="gramEnd"/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C173B69" w14:textId="77777777" w:rsidR="0093120E" w:rsidRPr="0022332D" w:rsidRDefault="0093120E" w:rsidP="0093120E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24F19E4" w14:textId="2DA1E15C" w:rsidR="0093120E" w:rsidRPr="0022332D" w:rsidRDefault="0093120E" w:rsidP="0093120E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x.xx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FA10549" w14:textId="71FB627F" w:rsidR="0093120E" w:rsidRPr="0022332D" w:rsidRDefault="0093120E" w:rsidP="0093120E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 [</w:t>
            </w:r>
            <w:proofErr w:type="gramStart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</w:t>
            </w:r>
            <w:proofErr w:type="gramEnd"/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, x.xx]</w:t>
            </w:r>
          </w:p>
        </w:tc>
      </w:tr>
      <w:tr w:rsidR="0093120E" w:rsidRPr="0022332D" w14:paraId="5C6A6D16" w14:textId="77777777" w:rsidTr="39544290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08AB7189" w14:textId="17AEB1F7" w:rsidR="0093120E" w:rsidRPr="0048613F" w:rsidRDefault="0093120E" w:rsidP="0093120E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48613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Log-rank p-value</w:t>
            </w: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42F5A14" w14:textId="77777777" w:rsidR="0093120E" w:rsidRPr="0022332D" w:rsidRDefault="0093120E" w:rsidP="0093120E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79F8BC8" w14:textId="2BA06362" w:rsidR="0093120E" w:rsidRPr="0022332D" w:rsidRDefault="0093120E" w:rsidP="0093120E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x.xxxx*</w:t>
            </w:r>
          </w:p>
        </w:tc>
        <w:tc>
          <w:tcPr>
            <w:tcW w:w="2321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EC23B51" w14:textId="77777777" w:rsidR="0093120E" w:rsidRPr="0022332D" w:rsidRDefault="0093120E" w:rsidP="0093120E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</w:p>
        </w:tc>
      </w:tr>
      <w:tr w:rsidR="0093120E" w:rsidRPr="0022332D" w14:paraId="0A00FFEF" w14:textId="77777777" w:rsidTr="39544290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right w:val="nil"/>
            </w:tcBorders>
            <w:shd w:val="clear" w:color="auto" w:fill="FFFFFF" w:themeFill="background1"/>
          </w:tcPr>
          <w:p w14:paraId="79E7DCF3" w14:textId="705ED926" w:rsidR="0093120E" w:rsidRPr="0048613F" w:rsidRDefault="0093120E" w:rsidP="0093120E">
            <w:pPr>
              <w:adjustRightInd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48613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   Wilcoxon p-value</w:t>
            </w:r>
          </w:p>
        </w:tc>
        <w:tc>
          <w:tcPr>
            <w:tcW w:w="217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F144F10" w14:textId="77777777" w:rsidR="0093120E" w:rsidRPr="0022332D" w:rsidRDefault="0093120E" w:rsidP="0093120E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929EB28" w14:textId="51DA27F3" w:rsidR="0093120E" w:rsidRPr="0022332D" w:rsidRDefault="0093120E" w:rsidP="0093120E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x.xxxx*</w:t>
            </w:r>
          </w:p>
        </w:tc>
        <w:tc>
          <w:tcPr>
            <w:tcW w:w="2321" w:type="dxa"/>
            <w:tcBorders>
              <w:top w:val="nil"/>
              <w:left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382F4F46" w14:textId="77777777" w:rsidR="0093120E" w:rsidRPr="0022332D" w:rsidRDefault="0093120E" w:rsidP="0093120E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>x.xxxx</w:t>
            </w:r>
          </w:p>
        </w:tc>
      </w:tr>
      <w:tr w:rsidR="0093120E" w:rsidRPr="0022332D" w14:paraId="3C61948C" w14:textId="77777777" w:rsidTr="39544290">
        <w:trPr>
          <w:cantSplit/>
        </w:trPr>
        <w:tc>
          <w:tcPr>
            <w:tcW w:w="6109" w:type="dxa"/>
            <w:tcBorders>
              <w:top w:val="nil"/>
              <w:left w:val="dotDash" w:sz="4" w:space="0" w:color="FF0000"/>
              <w:bottom w:val="dotDash" w:sz="4" w:space="0" w:color="FF0000"/>
              <w:right w:val="nil"/>
            </w:tcBorders>
            <w:shd w:val="clear" w:color="auto" w:fill="FFFFFF" w:themeFill="background1"/>
          </w:tcPr>
          <w:p w14:paraId="04372213" w14:textId="187D239A" w:rsidR="0093120E" w:rsidRPr="00042675" w:rsidRDefault="0093120E" w:rsidP="0093120E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</w:t>
            </w:r>
            <w:r w:rsidRPr="008F12E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…</w:t>
            </w:r>
          </w:p>
        </w:tc>
        <w:tc>
          <w:tcPr>
            <w:tcW w:w="2171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222F297" w14:textId="77777777" w:rsidR="0093120E" w:rsidRPr="0022332D" w:rsidRDefault="0093120E" w:rsidP="0093120E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dotDash" w:sz="4" w:space="0" w:color="FF0000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1C173D5" w14:textId="22715AC9" w:rsidR="0093120E" w:rsidRPr="0022332D" w:rsidRDefault="0093120E" w:rsidP="0093120E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x.xxxx*  </w:t>
            </w:r>
          </w:p>
        </w:tc>
        <w:tc>
          <w:tcPr>
            <w:tcW w:w="2321" w:type="dxa"/>
            <w:tcBorders>
              <w:top w:val="nil"/>
              <w:left w:val="nil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15857837" w14:textId="1BF94A3F" w:rsidR="0093120E" w:rsidRPr="0022332D" w:rsidRDefault="0093120E" w:rsidP="0093120E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2332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x.xxxx*  </w:t>
            </w:r>
          </w:p>
        </w:tc>
      </w:tr>
      <w:tr w:rsidR="0093120E" w:rsidRPr="0022332D" w14:paraId="60622E31" w14:textId="77777777" w:rsidTr="39544290">
        <w:trPr>
          <w:cantSplit/>
        </w:trPr>
        <w:tc>
          <w:tcPr>
            <w:tcW w:w="6109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A41C3E" w14:textId="77777777" w:rsidR="0093120E" w:rsidRPr="0022332D" w:rsidRDefault="0093120E" w:rsidP="0093120E">
            <w:pPr>
              <w:adjustRightInd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71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7DC6557" w14:textId="77777777" w:rsidR="0093120E" w:rsidRPr="0022332D" w:rsidRDefault="0093120E" w:rsidP="0093120E">
            <w:pPr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4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D28AD3F" w14:textId="77777777" w:rsidR="0093120E" w:rsidRPr="0022332D" w:rsidRDefault="0093120E" w:rsidP="0093120E">
            <w:pPr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5C8B2047" w14:textId="77777777" w:rsidR="0093120E" w:rsidRPr="0022332D" w:rsidRDefault="0093120E" w:rsidP="0093120E">
            <w:pPr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</w:tbl>
    <w:bookmarkEnd w:id="0"/>
    <w:p w14:paraId="1057B8E9" w14:textId="2A8B144B" w:rsidR="002F710F" w:rsidRDefault="00756768" w:rsidP="002B3096">
      <w:pPr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adjustRightInd w:val="0"/>
        <w:spacing w:before="0"/>
        <w:rPr>
          <w:rFonts w:ascii="Courier New" w:eastAsia="Times New Roman" w:hAnsi="Courier New" w:cs="Courier New"/>
          <w:color w:val="000000"/>
          <w:sz w:val="16"/>
          <w:szCs w:val="16"/>
        </w:rPr>
      </w:pPr>
      <w:del w:id="5" w:author="Fei, Mingwei" w:date="2025-05-03T08:20:00Z" w16du:dateUtc="2025-05-03T15:20:00Z">
        <w:r w:rsidRPr="0039182E" w:rsidDel="0044685F">
          <w:rPr>
            <w:noProof/>
            <w:sz w:val="44"/>
            <w:szCs w:val="44"/>
          </w:rPr>
          <mc:AlternateContent>
            <mc:Choice Requires="wps">
              <w:drawing>
                <wp:anchor distT="45720" distB="45720" distL="114300" distR="114300" simplePos="0" relativeHeight="251658242" behindDoc="0" locked="0" layoutInCell="1" allowOverlap="1" wp14:anchorId="5A276A23" wp14:editId="53FDFEED">
                  <wp:simplePos x="0" y="0"/>
                  <wp:positionH relativeFrom="leftMargin">
                    <wp:posOffset>324485</wp:posOffset>
                  </wp:positionH>
                  <wp:positionV relativeFrom="page">
                    <wp:posOffset>2153285</wp:posOffset>
                  </wp:positionV>
                  <wp:extent cx="335280" cy="389890"/>
                  <wp:effectExtent l="0" t="0" r="7620" b="0"/>
                  <wp:wrapNone/>
                  <wp:docPr id="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5280" cy="389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58847" w14:textId="6940C450" w:rsidR="00EA4E96" w:rsidRPr="0039182E" w:rsidRDefault="009816CF" w:rsidP="00EA4E96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FN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A276A23" id="_x0000_s1030" type="#_x0000_t202" style="position:absolute;margin-left:25.55pt;margin-top:169.55pt;width:26.4pt;height:30.7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" stroked="f">
                  <v:textbox>
                    <w:txbxContent>
                      <w:p w14:paraId="78E58847" w14:textId="6940C450" w:rsidR="00EA4E96" w:rsidRPr="0039182E" w:rsidRDefault="009816CF" w:rsidP="00EA4E96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FN</w:t>
                        </w:r>
                      </w:p>
                    </w:txbxContent>
                  </v:textbox>
                  <w10:wrap anchorx="margin" anchory="page"/>
                </v:shape>
              </w:pict>
            </mc:Fallback>
          </mc:AlternateContent>
        </w:r>
      </w:del>
      <w:r w:rsidR="002F710F" w:rsidRPr="0022332D">
        <w:rPr>
          <w:rFonts w:ascii="Courier New" w:eastAsia="Times New Roman" w:hAnsi="Courier New" w:cs="Courier New"/>
          <w:color w:val="000000"/>
          <w:sz w:val="16"/>
          <w:szCs w:val="16"/>
        </w:rPr>
        <w:t>Not</w:t>
      </w:r>
      <w:r w:rsidR="002F710F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e: Data cutoff date of </w:t>
      </w:r>
      <w:r w:rsidR="002F710F" w:rsidRPr="00E618ED">
        <w:rPr>
          <w:rFonts w:ascii="Courier New" w:eastAsia="Times New Roman" w:hAnsi="Courier New" w:cs="Courier New"/>
          <w:color w:val="0070C0"/>
          <w:sz w:val="16"/>
          <w:szCs w:val="16"/>
        </w:rPr>
        <w:t>DDMONYYY</w:t>
      </w:r>
      <w:r w:rsidR="002A754A">
        <w:rPr>
          <w:rFonts w:ascii="Courier New" w:eastAsia="Times New Roman" w:hAnsi="Courier New" w:cs="Courier New"/>
          <w:color w:val="0070C0"/>
          <w:sz w:val="16"/>
          <w:szCs w:val="16"/>
        </w:rPr>
        <w:t>Y</w:t>
      </w:r>
      <w:r w:rsidR="002F710F" w:rsidRPr="0022332D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14:paraId="105D7885" w14:textId="16FB8406" w:rsidR="002F710F" w:rsidRPr="00874D51" w:rsidRDefault="002F710F" w:rsidP="005E17AC">
      <w:pPr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spacing w:before="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779E">
        <w:rPr>
          <w:rFonts w:ascii="Courier New" w:eastAsia="Times New Roman" w:hAnsi="Courier New" w:cs="Courier New"/>
          <w:color w:val="0070C0"/>
          <w:sz w:val="16"/>
          <w:szCs w:val="16"/>
        </w:rPr>
        <w:t>IRC=Independent Review Committee</w:t>
      </w:r>
      <w:r w:rsidRPr="00874D51">
        <w:rPr>
          <w:rFonts w:ascii="Courier New" w:eastAsia="Times New Roman" w:hAnsi="Courier New" w:cs="Courier New"/>
          <w:color w:val="000000"/>
          <w:sz w:val="16"/>
          <w:szCs w:val="16"/>
        </w:rPr>
        <w:t>, CI=Confidence interval</w:t>
      </w:r>
      <w:r w:rsidR="005F69CD">
        <w:rPr>
          <w:rFonts w:ascii="Courier New" w:eastAsia="Times New Roman" w:hAnsi="Courier New" w:cs="Courier New"/>
          <w:color w:val="000000"/>
          <w:sz w:val="16"/>
          <w:szCs w:val="16"/>
        </w:rPr>
        <w:t>,</w:t>
      </w:r>
      <w:r w:rsidRPr="00874D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KM=Kaplan-Meier method. </w:t>
      </w:r>
      <w:r w:rsidRPr="00874D51">
        <w:rPr>
          <w:rFonts w:ascii="Courier New" w:eastAsia="Times New Roman" w:hAnsi="Courier New" w:cs="Courier New"/>
          <w:color w:val="0070C0"/>
          <w:sz w:val="16"/>
          <w:szCs w:val="16"/>
        </w:rPr>
        <w:t>Analysis abbreviation</w:t>
      </w:r>
    </w:p>
    <w:p w14:paraId="6CE550CB" w14:textId="072028AB" w:rsidR="002F710F" w:rsidRPr="00874D51" w:rsidRDefault="002F710F" w:rsidP="005E17AC">
      <w:pPr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spacing w:before="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D51">
        <w:rPr>
          <w:rFonts w:ascii="Courier New" w:eastAsia="Times New Roman" w:hAnsi="Courier New" w:cs="Courier New"/>
          <w:color w:val="000000"/>
          <w:sz w:val="16"/>
          <w:szCs w:val="16"/>
        </w:rPr>
        <w:t>+ Indicates censored observation.  ^ Hazard ratio is estimated using Cox proportional hazards model.</w:t>
      </w:r>
    </w:p>
    <w:p w14:paraId="34596AB7" w14:textId="4A049898" w:rsidR="002F710F" w:rsidRPr="00874D51" w:rsidRDefault="002F710F" w:rsidP="005E17AC">
      <w:pPr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spacing w:before="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D5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$ Stratified by </w:t>
      </w:r>
      <w:r w:rsidR="00EC4A74">
        <w:rPr>
          <w:rFonts w:ascii="Courier New" w:eastAsia="Times New Roman" w:hAnsi="Courier New" w:cs="Courier New"/>
          <w:color w:val="0070C0"/>
          <w:sz w:val="16"/>
          <w:szCs w:val="16"/>
        </w:rPr>
        <w:t>stratification factors</w:t>
      </w:r>
      <w:r w:rsidRPr="00874D51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</w:p>
    <w:p w14:paraId="655FC8C4" w14:textId="22803332" w:rsidR="002F710F" w:rsidRPr="00874D51" w:rsidRDefault="002F710F" w:rsidP="005E17AC">
      <w:pPr>
        <w:pBdr>
          <w:top w:val="dotDash" w:sz="4" w:space="1" w:color="FF0000"/>
          <w:left w:val="dotDash" w:sz="4" w:space="4" w:color="FF0000"/>
          <w:bottom w:val="dotDash" w:sz="4" w:space="1" w:color="FF0000"/>
          <w:right w:val="dotDash" w:sz="4" w:space="4" w:color="FF0000"/>
        </w:pBdr>
        <w:spacing w:before="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874D51">
        <w:rPr>
          <w:rFonts w:ascii="Courier New" w:eastAsia="Times New Roman" w:hAnsi="Courier New" w:cs="Courier New"/>
          <w:color w:val="000000"/>
          <w:sz w:val="16"/>
          <w:szCs w:val="16"/>
        </w:rPr>
        <w:t>* p-value &lt;=0.05; **p-value &lt;=0.01; ***p-value &lt;=0.001. </w:t>
      </w:r>
    </w:p>
    <w:p w14:paraId="26A602B0" w14:textId="13162E77" w:rsidR="002F710F" w:rsidRPr="0022332D" w:rsidRDefault="002F710F" w:rsidP="00371383">
      <w:pPr>
        <w:adjustRightInd w:val="0"/>
        <w:spacing w:before="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2D06539" w14:textId="77777777" w:rsidR="00D34372" w:rsidRDefault="00D34372" w:rsidP="00D34372">
      <w:pPr>
        <w:sectPr w:rsidR="00D34372" w:rsidSect="00301F51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5771FEBD" w14:textId="31F2B706" w:rsidR="007C1FFD" w:rsidRPr="0081180A" w:rsidRDefault="007C1FFD" w:rsidP="007C1FFD">
      <w:pPr>
        <w:tabs>
          <w:tab w:val="left" w:pos="2070"/>
        </w:tabs>
      </w:pPr>
      <w:r>
        <w:t>Analysis</w:t>
      </w:r>
      <w:r w:rsidR="00CC4FFC">
        <w:t xml:space="preserve"> </w:t>
      </w:r>
      <w:r w:rsidR="009661A0">
        <w:t>Type</w:t>
      </w:r>
    </w:p>
    <w:p w14:paraId="4B4689BA" w14:textId="1837961E" w:rsidR="007C1FFD" w:rsidRDefault="007C1FFD" w:rsidP="007C1FFD">
      <w:pPr>
        <w:tabs>
          <w:tab w:val="left" w:pos="540"/>
        </w:tabs>
      </w:pPr>
      <w:r>
        <w:tab/>
      </w:r>
      <w:sdt>
        <w:sdtPr>
          <w:id w:val="13493645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D12FA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392C88">
        <w:t>Progression-Free Survival</w:t>
      </w:r>
      <w:r w:rsidR="007B4F4B">
        <w:t xml:space="preserve"> </w:t>
      </w:r>
    </w:p>
    <w:p w14:paraId="1B959637" w14:textId="27836808" w:rsidR="002A44A7" w:rsidRDefault="002A44A7" w:rsidP="002A44A7">
      <w:pPr>
        <w:tabs>
          <w:tab w:val="left" w:pos="540"/>
        </w:tabs>
      </w:pPr>
      <w:r>
        <w:tab/>
      </w:r>
      <w:sdt>
        <w:sdtPr>
          <w:id w:val="-14272681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13396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392C88">
        <w:t>Progression-Free Survival</w:t>
      </w:r>
      <w:r>
        <w:t xml:space="preserve"> by IRC</w:t>
      </w:r>
    </w:p>
    <w:p w14:paraId="4782C9FA" w14:textId="77777777" w:rsidR="00ED7A97" w:rsidRDefault="00ED7A97" w:rsidP="00ED7A97">
      <w:pPr>
        <w:tabs>
          <w:tab w:val="left" w:pos="540"/>
        </w:tabs>
      </w:pPr>
      <w:r w:rsidRPr="00392C88">
        <w:tab/>
      </w:r>
      <w:sdt>
        <w:sdtPr>
          <w:id w:val="1039626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392C88">
        <w:t>Progression-Free Survival</w:t>
      </w:r>
      <w:r>
        <w:t xml:space="preserve"> by BICR</w:t>
      </w:r>
    </w:p>
    <w:p w14:paraId="41772911" w14:textId="237DC8CE" w:rsidR="00BB36E0" w:rsidRDefault="007C1FFD" w:rsidP="007C1FFD">
      <w:pPr>
        <w:tabs>
          <w:tab w:val="left" w:pos="540"/>
        </w:tabs>
      </w:pPr>
      <w:r w:rsidRPr="00392C88">
        <w:tab/>
      </w:r>
      <w:sdt>
        <w:sdtPr>
          <w:id w:val="1312444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3AC5">
            <w:rPr>
              <w:rFonts w:ascii="MS Gothic" w:eastAsia="MS Gothic" w:hAnsi="MS Gothic" w:hint="eastAsia"/>
            </w:rPr>
            <w:t>☐</w:t>
          </w:r>
        </w:sdtContent>
      </w:sdt>
      <w:r w:rsidR="00CE3AC5">
        <w:tab/>
      </w:r>
      <w:r w:rsidR="00CE3AC5" w:rsidRPr="00392C88">
        <w:t>Progression-Free Survival</w:t>
      </w:r>
      <w:r w:rsidR="00CE3AC5">
        <w:t xml:space="preserve"> by INV</w:t>
      </w:r>
    </w:p>
    <w:p w14:paraId="2F728C11" w14:textId="6F84284A" w:rsidR="00BB36E0" w:rsidRDefault="00CE3AC5" w:rsidP="007C1FFD">
      <w:pPr>
        <w:tabs>
          <w:tab w:val="left" w:pos="540"/>
        </w:tabs>
      </w:pPr>
      <w:r>
        <w:tab/>
      </w:r>
      <w:sdt>
        <w:sdtPr>
          <w:id w:val="-13429296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Overall Survival</w:t>
      </w:r>
    </w:p>
    <w:p w14:paraId="38666E64" w14:textId="09FA2199" w:rsidR="00AF674E" w:rsidRDefault="00AF674E" w:rsidP="007C1FFD">
      <w:pPr>
        <w:tabs>
          <w:tab w:val="left" w:pos="540"/>
        </w:tabs>
      </w:pPr>
      <w:r>
        <w:tab/>
      </w:r>
      <w:sdt>
        <w:sdtPr>
          <w:id w:val="14491946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>
        <w:t xml:space="preserve">Duration of Response </w:t>
      </w:r>
    </w:p>
    <w:p w14:paraId="0370106C" w14:textId="24CA47CF" w:rsidR="0041616D" w:rsidRDefault="0041616D" w:rsidP="0041616D">
      <w:pPr>
        <w:tabs>
          <w:tab w:val="left" w:pos="540"/>
        </w:tabs>
      </w:pPr>
      <w:r w:rsidRPr="00392C88">
        <w:tab/>
      </w:r>
      <w:sdt>
        <w:sdtPr>
          <w:id w:val="-663627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F674E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>
        <w:t>Duration of Response</w:t>
      </w:r>
      <w:r w:rsidR="00CE3AC5">
        <w:t xml:space="preserve"> by IRC</w:t>
      </w:r>
    </w:p>
    <w:p w14:paraId="036ABEDB" w14:textId="77777777" w:rsidR="000758C7" w:rsidRDefault="000758C7" w:rsidP="000758C7">
      <w:pPr>
        <w:tabs>
          <w:tab w:val="left" w:pos="540"/>
        </w:tabs>
      </w:pPr>
      <w:r>
        <w:tab/>
      </w:r>
      <w:sdt>
        <w:sdtPr>
          <w:id w:val="-799837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>
        <w:t>Duration of Response by BICR</w:t>
      </w:r>
    </w:p>
    <w:p w14:paraId="71727C1B" w14:textId="523843A6" w:rsidR="008C1649" w:rsidRDefault="008C1649" w:rsidP="0041616D">
      <w:pPr>
        <w:tabs>
          <w:tab w:val="left" w:pos="540"/>
        </w:tabs>
      </w:pPr>
      <w:r>
        <w:tab/>
      </w:r>
      <w:sdt>
        <w:sdtPr>
          <w:id w:val="-787973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>
        <w:t>Duration of Response by INV</w:t>
      </w:r>
    </w:p>
    <w:p w14:paraId="53371D6E" w14:textId="09FC8EE4" w:rsidR="00390427" w:rsidRDefault="00390427" w:rsidP="0041616D">
      <w:pPr>
        <w:tabs>
          <w:tab w:val="left" w:pos="540"/>
        </w:tabs>
      </w:pPr>
      <w:r>
        <w:tab/>
      </w:r>
      <w:sdt>
        <w:sdtPr>
          <w:id w:val="-8104732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Event-Free Survival</w:t>
      </w:r>
    </w:p>
    <w:p w14:paraId="3E6D0F2F" w14:textId="2BFE5F7D" w:rsidR="00390427" w:rsidRDefault="00390427" w:rsidP="0041616D">
      <w:pPr>
        <w:tabs>
          <w:tab w:val="left" w:pos="540"/>
        </w:tabs>
      </w:pPr>
      <w:r>
        <w:tab/>
      </w:r>
      <w:sdt>
        <w:sdtPr>
          <w:id w:val="-2082589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Event-Free Survival</w:t>
      </w:r>
      <w:r>
        <w:t xml:space="preserve"> by IRC</w:t>
      </w:r>
    </w:p>
    <w:p w14:paraId="59756482" w14:textId="77777777" w:rsidR="00EA0733" w:rsidRDefault="00EA0733" w:rsidP="00EA0733">
      <w:pPr>
        <w:tabs>
          <w:tab w:val="left" w:pos="540"/>
        </w:tabs>
      </w:pPr>
      <w:r>
        <w:tab/>
      </w:r>
      <w:sdt>
        <w:sdtPr>
          <w:id w:val="-704628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Event-Free Survival</w:t>
      </w:r>
      <w:r>
        <w:t xml:space="preserve"> by BICR</w:t>
      </w:r>
    </w:p>
    <w:p w14:paraId="33234B19" w14:textId="58A6B92D" w:rsidR="00390427" w:rsidRPr="00392C88" w:rsidRDefault="00390427" w:rsidP="0041616D">
      <w:pPr>
        <w:tabs>
          <w:tab w:val="left" w:pos="540"/>
        </w:tabs>
      </w:pPr>
      <w:r>
        <w:tab/>
      </w:r>
      <w:sdt>
        <w:sdtPr>
          <w:id w:val="144411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Event-Free Survival</w:t>
      </w:r>
      <w:r>
        <w:t xml:space="preserve"> by INV</w:t>
      </w:r>
    </w:p>
    <w:p w14:paraId="7327F0AD" w14:textId="5EC18177" w:rsidR="007C1FFD" w:rsidRPr="00392C88" w:rsidRDefault="007C1FFD" w:rsidP="007C1FFD">
      <w:pPr>
        <w:tabs>
          <w:tab w:val="left" w:pos="540"/>
        </w:tabs>
      </w:pPr>
      <w:r w:rsidRPr="00392C88">
        <w:tab/>
      </w:r>
      <w:sdt>
        <w:sdtPr>
          <w:id w:val="-310943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Time To Progression</w:t>
      </w:r>
    </w:p>
    <w:p w14:paraId="69712D7A" w14:textId="2AF7B7F4" w:rsidR="007C1FFD" w:rsidRDefault="007C1FFD" w:rsidP="007C1FFD">
      <w:pPr>
        <w:tabs>
          <w:tab w:val="left" w:pos="540"/>
        </w:tabs>
        <w:rPr>
          <w:color w:val="0070C0"/>
        </w:rPr>
      </w:pPr>
      <w:r>
        <w:tab/>
      </w:r>
      <w:sdt>
        <w:sdtPr>
          <w:id w:val="558913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2B3096">
        <w:t>_________________</w:t>
      </w:r>
    </w:p>
    <w:p w14:paraId="4B70175B" w14:textId="3CEF9643" w:rsidR="007C1FFD" w:rsidRPr="0081180A" w:rsidRDefault="007C1FFD" w:rsidP="007C1FFD">
      <w:pPr>
        <w:tabs>
          <w:tab w:val="left" w:pos="2070"/>
        </w:tabs>
      </w:pPr>
      <w:r w:rsidRPr="0081180A">
        <w:t>Analysis</w:t>
      </w:r>
      <w:r>
        <w:t xml:space="preserve"> </w:t>
      </w:r>
      <w:r w:rsidR="009661A0">
        <w:t>P</w:t>
      </w:r>
      <w:r w:rsidRPr="0081180A">
        <w:t>opulation</w:t>
      </w:r>
      <w:r w:rsidR="00CC4FFC">
        <w:t xml:space="preserve"> </w:t>
      </w:r>
    </w:p>
    <w:p w14:paraId="263CD1D5" w14:textId="536519E0" w:rsidR="007C1FFD" w:rsidRPr="00392C88" w:rsidRDefault="007C1FFD" w:rsidP="007C1FFD">
      <w:pPr>
        <w:tabs>
          <w:tab w:val="left" w:pos="540"/>
        </w:tabs>
      </w:pPr>
      <w:r>
        <w:tab/>
      </w:r>
      <w:sdt>
        <w:sdtPr>
          <w:id w:val="157554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BB0EF7">
        <w:t>Full Analysis Set</w:t>
      </w:r>
      <w:r w:rsidR="00BB0EF7" w:rsidRPr="00392C88">
        <w:t xml:space="preserve"> </w:t>
      </w:r>
    </w:p>
    <w:p w14:paraId="064A8EB5" w14:textId="77777777" w:rsidR="007C1FFD" w:rsidRDefault="007C1FFD" w:rsidP="007C1FFD">
      <w:pPr>
        <w:tabs>
          <w:tab w:val="left" w:pos="540"/>
        </w:tabs>
      </w:pPr>
      <w:r w:rsidRPr="00392C88">
        <w:tab/>
      </w:r>
      <w:sdt>
        <w:sdtPr>
          <w:id w:val="243693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Intent to Treat Population</w:t>
      </w:r>
    </w:p>
    <w:p w14:paraId="71DEAF8B" w14:textId="4BCEE919" w:rsidR="00ED7DCC" w:rsidRPr="00392C88" w:rsidRDefault="00ED7DCC" w:rsidP="00ED7DCC">
      <w:pPr>
        <w:tabs>
          <w:tab w:val="left" w:pos="540"/>
        </w:tabs>
      </w:pPr>
      <w:r w:rsidRPr="00392C88">
        <w:lastRenderedPageBreak/>
        <w:tab/>
      </w:r>
      <w:sdt>
        <w:sdtPr>
          <w:id w:val="-570420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 w:rsidR="00BB0EF7" w:rsidRPr="00392C88">
        <w:t>Per-Protocol Population</w:t>
      </w:r>
    </w:p>
    <w:p w14:paraId="75515D50" w14:textId="77777777" w:rsidR="007C1FFD" w:rsidRDefault="007C1FFD" w:rsidP="007C1FFD">
      <w:pPr>
        <w:tabs>
          <w:tab w:val="left" w:pos="540"/>
        </w:tabs>
        <w:rPr>
          <w:color w:val="0070C0"/>
        </w:rPr>
      </w:pPr>
      <w:r>
        <w:tab/>
      </w:r>
      <w:sdt>
        <w:sdtPr>
          <w:id w:val="9134420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2B3096">
        <w:t>_________________</w:t>
      </w:r>
    </w:p>
    <w:p w14:paraId="7616CED8" w14:textId="2B380211" w:rsidR="00653956" w:rsidRDefault="007C1FFD" w:rsidP="00653956">
      <w:pPr>
        <w:tabs>
          <w:tab w:val="left" w:pos="540"/>
        </w:tabs>
      </w:pPr>
      <w:r w:rsidRPr="0081180A">
        <w:t>Treatment</w:t>
      </w:r>
      <w:r>
        <w:t xml:space="preserve"> </w:t>
      </w:r>
      <w:r w:rsidRPr="0081180A">
        <w:t>Groups</w:t>
      </w:r>
    </w:p>
    <w:p w14:paraId="39B9F6A9" w14:textId="10C6F21F" w:rsidR="007C1FFD" w:rsidRPr="00352BCB" w:rsidRDefault="00653956" w:rsidP="00653956">
      <w:pPr>
        <w:tabs>
          <w:tab w:val="left" w:pos="540"/>
        </w:tabs>
      </w:pPr>
      <w:r>
        <w:tab/>
      </w:r>
      <w:sdt>
        <w:sdtPr>
          <w:id w:val="-82225817"/>
          <w:placeholder>
            <w:docPart w:val="7377003226F848E9B26475723221611C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</w:rPr>
            <w:t>☐</w:t>
          </w:r>
        </w:sdtContent>
      </w:sdt>
      <w:r>
        <w:tab/>
      </w:r>
      <w:r w:rsidR="00E618ED" w:rsidRPr="00352BCB">
        <w:t>Comparator</w:t>
      </w:r>
      <w:r w:rsidR="00930E0E">
        <w:t xml:space="preserve"> ____________________</w:t>
      </w:r>
    </w:p>
    <w:p w14:paraId="2E387162" w14:textId="57E809FC" w:rsidR="007C1FFD" w:rsidRPr="00352BCB" w:rsidRDefault="007C1FFD" w:rsidP="007C1FFD">
      <w:pPr>
        <w:tabs>
          <w:tab w:val="left" w:pos="540"/>
        </w:tabs>
        <w:ind w:left="540" w:hanging="540"/>
      </w:pPr>
      <w:r w:rsidRPr="00352BCB">
        <w:tab/>
      </w:r>
      <w:sdt>
        <w:sdtPr>
          <w:id w:val="-209484971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52BCB">
            <w:rPr>
              <w:rFonts w:ascii="MS Gothic" w:eastAsia="MS Gothic" w:hAnsi="MS Gothic"/>
            </w:rPr>
            <w:t>☐</w:t>
          </w:r>
        </w:sdtContent>
      </w:sdt>
      <w:r w:rsidRPr="00352BCB">
        <w:tab/>
      </w:r>
      <w:r w:rsidR="00BE2A16">
        <w:t xml:space="preserve">Test Treatment </w:t>
      </w:r>
      <w:r w:rsidRPr="00352BCB">
        <w:t>Arm 1</w:t>
      </w:r>
      <w:r w:rsidR="00BE2A16">
        <w:t xml:space="preserve"> </w:t>
      </w:r>
      <w:r w:rsidR="00930E0E">
        <w:t>______________________</w:t>
      </w:r>
    </w:p>
    <w:p w14:paraId="4FE476B4" w14:textId="082ACF8B" w:rsidR="007C1FFD" w:rsidRPr="00352BCB" w:rsidRDefault="00653956" w:rsidP="00CB6781">
      <w:pPr>
        <w:tabs>
          <w:tab w:val="left" w:pos="540"/>
        </w:tabs>
        <w:ind w:left="540" w:hanging="540"/>
      </w:pPr>
      <w:r w:rsidRPr="00352BCB">
        <w:tab/>
      </w:r>
      <w:sdt>
        <w:sdtPr>
          <w:id w:val="-184831421"/>
          <w:placeholder>
            <w:docPart w:val="3D1B6813FC99417896F8AC73D250A67B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52BCB">
            <w:rPr>
              <w:rFonts w:ascii="MS Gothic" w:eastAsia="MS Gothic" w:hAnsi="MS Gothic"/>
            </w:rPr>
            <w:t>☐</w:t>
          </w:r>
        </w:sdtContent>
      </w:sdt>
      <w:r w:rsidRPr="00352BCB">
        <w:tab/>
      </w:r>
      <w:r w:rsidR="000116CF">
        <w:t xml:space="preserve">Test Treatment </w:t>
      </w:r>
      <w:r w:rsidR="007C1FFD" w:rsidRPr="00352BCB">
        <w:t xml:space="preserve">Arm </w:t>
      </w:r>
      <w:r w:rsidR="000B7E1A">
        <w:t>2</w:t>
      </w:r>
      <w:r w:rsidR="00930E0E">
        <w:t>______________________</w:t>
      </w:r>
    </w:p>
    <w:p w14:paraId="00EBBDBB" w14:textId="1BA20869" w:rsidR="00CB6781" w:rsidRPr="00352BCB" w:rsidRDefault="00CB6781" w:rsidP="00CB6781">
      <w:pPr>
        <w:tabs>
          <w:tab w:val="left" w:pos="540"/>
        </w:tabs>
        <w:ind w:left="540" w:hanging="540"/>
      </w:pPr>
      <w:r w:rsidRPr="00352BCB">
        <w:tab/>
      </w:r>
      <w:sdt>
        <w:sdtPr>
          <w:id w:val="-1374993281"/>
          <w:placeholder>
            <w:docPart w:val="6846F37D3FA44F37A35BBCE430768A4E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52BCB">
            <w:rPr>
              <w:rFonts w:ascii="MS Gothic" w:eastAsia="MS Gothic" w:hAnsi="MS Gothic"/>
            </w:rPr>
            <w:t>☐</w:t>
          </w:r>
        </w:sdtContent>
      </w:sdt>
      <w:r w:rsidRPr="00352BCB">
        <w:tab/>
        <w:t>______________________</w:t>
      </w:r>
    </w:p>
    <w:p w14:paraId="6211D45E" w14:textId="55915E61" w:rsidR="00C266AF" w:rsidRPr="0081180A" w:rsidRDefault="00C266AF" w:rsidP="00C266AF">
      <w:pPr>
        <w:tabs>
          <w:tab w:val="left" w:pos="2070"/>
        </w:tabs>
      </w:pPr>
      <w:r>
        <w:t xml:space="preserve">Duration </w:t>
      </w:r>
    </w:p>
    <w:p w14:paraId="610D0418" w14:textId="1DD315C7" w:rsidR="00C266AF" w:rsidRDefault="00C266AF" w:rsidP="00C266AF">
      <w:pPr>
        <w:tabs>
          <w:tab w:val="left" w:pos="540"/>
        </w:tabs>
      </w:pPr>
      <w:r>
        <w:tab/>
      </w:r>
      <w:sdt>
        <w:sdtPr>
          <w:id w:val="989907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3E41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99379A">
        <w:t>PFS</w:t>
      </w:r>
      <w:r>
        <w:t xml:space="preserve"> (months)</w:t>
      </w:r>
    </w:p>
    <w:p w14:paraId="58E80589" w14:textId="1FD562BA" w:rsidR="00C266AF" w:rsidRPr="00392C88" w:rsidRDefault="00C266AF" w:rsidP="00C266AF">
      <w:pPr>
        <w:tabs>
          <w:tab w:val="left" w:pos="540"/>
        </w:tabs>
      </w:pPr>
      <w:r w:rsidRPr="00392C88">
        <w:tab/>
      </w:r>
      <w:sdt>
        <w:sdtPr>
          <w:id w:val="1992059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 w:rsidR="00D92225">
        <w:t>OS</w:t>
      </w:r>
      <w:r>
        <w:t xml:space="preserve"> (months)</w:t>
      </w:r>
    </w:p>
    <w:p w14:paraId="4B6306C7" w14:textId="0F97B128" w:rsidR="00C266AF" w:rsidRDefault="00C266AF" w:rsidP="00C266AF">
      <w:pPr>
        <w:tabs>
          <w:tab w:val="left" w:pos="540"/>
        </w:tabs>
      </w:pPr>
      <w:r w:rsidRPr="00392C88">
        <w:tab/>
      </w:r>
      <w:sdt>
        <w:sdtPr>
          <w:id w:val="-1425955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 w:rsidR="00D92225">
        <w:t xml:space="preserve">DoR </w:t>
      </w:r>
      <w:r>
        <w:t>(months)</w:t>
      </w:r>
    </w:p>
    <w:p w14:paraId="29F848F9" w14:textId="17FBE4AC" w:rsidR="00C266AF" w:rsidRDefault="00C266AF" w:rsidP="00C266AF">
      <w:pPr>
        <w:tabs>
          <w:tab w:val="left" w:pos="540"/>
        </w:tabs>
      </w:pPr>
      <w:r w:rsidRPr="00392C88">
        <w:tab/>
      </w:r>
      <w:sdt>
        <w:sdtPr>
          <w:id w:val="143403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 w:rsidR="00D92225">
        <w:t>TTP</w:t>
      </w:r>
      <w:r>
        <w:t xml:space="preserve"> (months)</w:t>
      </w:r>
    </w:p>
    <w:p w14:paraId="6DEDD7E8" w14:textId="0E0C0C1E" w:rsidR="003E2D27" w:rsidRPr="00392C88" w:rsidRDefault="003E2D27" w:rsidP="003E2D27">
      <w:pPr>
        <w:tabs>
          <w:tab w:val="left" w:pos="540"/>
        </w:tabs>
      </w:pPr>
      <w:r w:rsidRPr="00392C88">
        <w:tab/>
      </w:r>
      <w:sdt>
        <w:sdtPr>
          <w:id w:val="3201682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</w:r>
      <w:r w:rsidR="00D92225">
        <w:t>EFS</w:t>
      </w:r>
      <w:r>
        <w:t xml:space="preserve"> (months)</w:t>
      </w:r>
    </w:p>
    <w:p w14:paraId="3107D603" w14:textId="5BAE3279" w:rsidR="00C266AF" w:rsidRDefault="00C266AF" w:rsidP="00C266AF">
      <w:pPr>
        <w:tabs>
          <w:tab w:val="left" w:pos="540"/>
        </w:tabs>
        <w:rPr>
          <w:color w:val="0070C0"/>
        </w:rPr>
      </w:pPr>
      <w:r>
        <w:tab/>
      </w:r>
      <w:sdt>
        <w:sdtPr>
          <w:id w:val="-361597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680FCF">
        <w:t>_________________</w:t>
      </w:r>
    </w:p>
    <w:p w14:paraId="0BD111D3" w14:textId="77777777" w:rsidR="00142DE6" w:rsidRPr="00B41AA5" w:rsidRDefault="00142DE6" w:rsidP="00142DE6">
      <w:pPr>
        <w:tabs>
          <w:tab w:val="left" w:pos="540"/>
        </w:tabs>
        <w:ind w:left="540" w:hanging="540"/>
      </w:pPr>
      <w:r w:rsidRPr="00B41AA5">
        <w:t xml:space="preserve">Kaplan-Meier Estimate Timepoints </w:t>
      </w:r>
    </w:p>
    <w:p w14:paraId="6EA5839F" w14:textId="79B48A4C" w:rsidR="00142DE6" w:rsidRPr="00AA652E" w:rsidRDefault="00142DE6" w:rsidP="00142DE6">
      <w:pPr>
        <w:tabs>
          <w:tab w:val="left" w:pos="540"/>
        </w:tabs>
        <w:ind w:left="540" w:hanging="540"/>
      </w:pPr>
      <w:r>
        <w:tab/>
      </w:r>
      <w:sdt>
        <w:sdtPr>
          <w:id w:val="-16387871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99417D">
        <w:t xml:space="preserve">6 </w:t>
      </w:r>
      <w:r w:rsidR="0099417D" w:rsidRPr="00AA652E">
        <w:t>Month</w:t>
      </w:r>
    </w:p>
    <w:p w14:paraId="5EB75EE6" w14:textId="77777777" w:rsidR="00142DE6" w:rsidRPr="00AA652E" w:rsidRDefault="00142DE6" w:rsidP="00142DE6">
      <w:pPr>
        <w:tabs>
          <w:tab w:val="left" w:pos="540"/>
        </w:tabs>
        <w:ind w:left="540" w:hanging="540"/>
      </w:pPr>
      <w:r>
        <w:tab/>
      </w:r>
      <w:sdt>
        <w:sdtPr>
          <w:id w:val="1735115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AA652E">
        <w:t>12 Month</w:t>
      </w:r>
    </w:p>
    <w:p w14:paraId="3BC08C60" w14:textId="77777777" w:rsidR="00142DE6" w:rsidRPr="00AA652E" w:rsidRDefault="00142DE6" w:rsidP="00142DE6">
      <w:pPr>
        <w:tabs>
          <w:tab w:val="left" w:pos="540"/>
        </w:tabs>
        <w:ind w:left="540" w:hanging="540"/>
      </w:pPr>
      <w:r w:rsidRPr="00533D8B">
        <w:tab/>
      </w:r>
      <w:sdt>
        <w:sdtPr>
          <w:id w:val="1666060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3D8B">
            <w:rPr>
              <w:rFonts w:ascii="MS Gothic" w:eastAsia="MS Gothic" w:hAnsi="MS Gothic" w:hint="eastAsia"/>
            </w:rPr>
            <w:t>☐</w:t>
          </w:r>
        </w:sdtContent>
      </w:sdt>
      <w:r w:rsidRPr="00533D8B">
        <w:tab/>
      </w:r>
      <w:r w:rsidRPr="00AA652E">
        <w:t>18 Month</w:t>
      </w:r>
    </w:p>
    <w:p w14:paraId="64D60B26" w14:textId="77777777" w:rsidR="00142DE6" w:rsidRPr="00AA652E" w:rsidRDefault="00142DE6" w:rsidP="00142DE6">
      <w:pPr>
        <w:tabs>
          <w:tab w:val="left" w:pos="540"/>
        </w:tabs>
        <w:ind w:left="540" w:hanging="540"/>
      </w:pPr>
      <w:r w:rsidRPr="00533D8B">
        <w:tab/>
      </w:r>
      <w:sdt>
        <w:sdtPr>
          <w:id w:val="1713386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533D8B">
            <w:rPr>
              <w:rFonts w:ascii="MS Gothic" w:eastAsia="MS Gothic" w:hAnsi="MS Gothic" w:hint="eastAsia"/>
            </w:rPr>
            <w:t>☐</w:t>
          </w:r>
        </w:sdtContent>
      </w:sdt>
      <w:r w:rsidRPr="00533D8B">
        <w:tab/>
      </w:r>
      <w:r w:rsidRPr="00AA652E">
        <w:t>24 Month</w:t>
      </w:r>
    </w:p>
    <w:p w14:paraId="0276AD90" w14:textId="77777777" w:rsidR="00142DE6" w:rsidRPr="00AA652E" w:rsidRDefault="00142DE6" w:rsidP="00142DE6">
      <w:pPr>
        <w:tabs>
          <w:tab w:val="left" w:pos="540"/>
        </w:tabs>
        <w:ind w:left="540" w:hanging="540"/>
      </w:pPr>
      <w:r>
        <w:tab/>
      </w:r>
      <w:sdt>
        <w:sdtPr>
          <w:id w:val="-10917759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36 </w:t>
      </w:r>
      <w:r w:rsidRPr="00AA652E">
        <w:t>Month</w:t>
      </w:r>
    </w:p>
    <w:p w14:paraId="1DED315A" w14:textId="77777777" w:rsidR="00142DE6" w:rsidRDefault="00142DE6" w:rsidP="00142DE6">
      <w:pPr>
        <w:tabs>
          <w:tab w:val="left" w:pos="540"/>
        </w:tabs>
        <w:ind w:left="540" w:hanging="540"/>
        <w:rPr>
          <w:color w:val="0070C0"/>
        </w:rPr>
      </w:pPr>
      <w:r>
        <w:lastRenderedPageBreak/>
        <w:tab/>
      </w:r>
      <w:sdt>
        <w:sdtPr>
          <w:id w:val="-1586761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680FCF">
        <w:t>_________________</w:t>
      </w:r>
    </w:p>
    <w:p w14:paraId="0BB3F022" w14:textId="77777777" w:rsidR="00F85F88" w:rsidRDefault="00F85F88" w:rsidP="007C1FFD">
      <w:pPr>
        <w:tabs>
          <w:tab w:val="left" w:pos="540"/>
        </w:tabs>
        <w:ind w:left="540" w:hanging="540"/>
        <w:rPr>
          <w:color w:val="0070C0"/>
        </w:rPr>
      </w:pP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6F5A7940" w14:textId="7E367017" w:rsidR="00682443" w:rsidRPr="00B41AA5" w:rsidRDefault="00F62270" w:rsidP="00682443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770C">
            <w:rPr>
              <w:rFonts w:ascii="MS Gothic" w:eastAsia="MS Gothic" w:hAnsi="MS Gothic" w:hint="eastAsia"/>
            </w:rPr>
            <w:t>☐</w:t>
          </w:r>
        </w:sdtContent>
      </w:sdt>
      <w:r w:rsidR="00682443">
        <w:tab/>
      </w:r>
      <w:r w:rsidR="00F85F88" w:rsidRPr="00B41AA5">
        <w:t>Events (EV)</w:t>
      </w:r>
    </w:p>
    <w:p w14:paraId="11B3D165" w14:textId="1C8376F1" w:rsidR="00F85F88" w:rsidRPr="00392C88" w:rsidRDefault="00F85F88" w:rsidP="00F85F88">
      <w:pPr>
        <w:tabs>
          <w:tab w:val="left" w:pos="540"/>
        </w:tabs>
        <w:ind w:left="540" w:hanging="540"/>
      </w:pPr>
      <w:r>
        <w:tab/>
      </w:r>
      <w:sdt>
        <w:sdtPr>
          <w:id w:val="-790900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392C88">
        <w:t>Death</w:t>
      </w:r>
    </w:p>
    <w:p w14:paraId="7A76B7A4" w14:textId="054C05EE" w:rsidR="00F80B8A" w:rsidRPr="00392C88" w:rsidRDefault="00F80B8A" w:rsidP="00F85F88">
      <w:pPr>
        <w:tabs>
          <w:tab w:val="left" w:pos="540"/>
        </w:tabs>
        <w:ind w:left="540" w:hanging="540"/>
      </w:pPr>
      <w:r w:rsidRPr="00392C88">
        <w:tab/>
      </w:r>
      <w:sdt>
        <w:sdtPr>
          <w:id w:val="18601569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92C88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Disease Progression</w:t>
      </w:r>
    </w:p>
    <w:p w14:paraId="778C3D05" w14:textId="020220B9" w:rsidR="00F85F88" w:rsidRDefault="00F85F88" w:rsidP="00F85F88">
      <w:pPr>
        <w:tabs>
          <w:tab w:val="left" w:pos="540"/>
        </w:tabs>
        <w:ind w:left="540" w:hanging="540"/>
        <w:rPr>
          <w:color w:val="0070C0"/>
        </w:rPr>
      </w:pPr>
      <w:r>
        <w:tab/>
      </w:r>
      <w:sdt>
        <w:sdtPr>
          <w:id w:val="1961449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2B3096">
        <w:t>_________________</w:t>
      </w:r>
    </w:p>
    <w:p w14:paraId="60237E70" w14:textId="479A6E2F" w:rsidR="00756768" w:rsidRPr="0081180A" w:rsidRDefault="00F62270" w:rsidP="002B3096">
      <w:pPr>
        <w:tabs>
          <w:tab w:val="left" w:pos="540"/>
          <w:tab w:val="left" w:pos="2070"/>
        </w:tabs>
      </w:pPr>
      <w:sdt>
        <w:sdtPr>
          <w:id w:val="-5511600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75D5">
            <w:rPr>
              <w:rFonts w:ascii="MS Gothic" w:eastAsia="MS Gothic" w:hAnsi="MS Gothic" w:hint="eastAsia"/>
            </w:rPr>
            <w:t>☐</w:t>
          </w:r>
        </w:sdtContent>
      </w:sdt>
      <w:r w:rsidR="003E75D5">
        <w:t xml:space="preserve"> </w:t>
      </w:r>
      <w:r w:rsidR="003E75D5">
        <w:tab/>
        <w:t xml:space="preserve">Censoring </w:t>
      </w:r>
      <w:r w:rsidR="00756768">
        <w:t>Reason (RE)</w:t>
      </w:r>
    </w:p>
    <w:p w14:paraId="4CB671D1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-471141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Study cutoff </w:t>
      </w:r>
    </w:p>
    <w:p w14:paraId="0E3944AF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-658073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Study completion</w:t>
      </w:r>
    </w:p>
    <w:p w14:paraId="460C9450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-1805464853"/>
          <w:placeholder>
            <w:docPart w:val="04050C5BCD3347BABF85DA4E98CF7CC1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/>
            </w:rPr>
            <w:t>☐</w:t>
          </w:r>
        </w:sdtContent>
      </w:sdt>
      <w:r>
        <w:tab/>
        <w:t xml:space="preserve">New anti-cancer therapy prior to PD/death </w:t>
      </w:r>
    </w:p>
    <w:p w14:paraId="6BA29761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5424063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Two consecutive missed visits prior to PD</w:t>
      </w:r>
    </w:p>
    <w:p w14:paraId="579647AB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1486976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 baseline assessment </w:t>
      </w:r>
    </w:p>
    <w:p w14:paraId="3B484676" w14:textId="20E0D3FE" w:rsidR="00756768" w:rsidRDefault="00756768" w:rsidP="00756768">
      <w:pPr>
        <w:tabs>
          <w:tab w:val="left" w:pos="540"/>
        </w:tabs>
      </w:pPr>
      <w:r>
        <w:tab/>
      </w:r>
      <w:sdt>
        <w:sdtPr>
          <w:id w:val="-61401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No post</w:t>
      </w:r>
      <w:r w:rsidR="004777D6">
        <w:t>-</w:t>
      </w:r>
      <w:r>
        <w:t xml:space="preserve">baseline assessments </w:t>
      </w:r>
    </w:p>
    <w:p w14:paraId="5EC3E073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-584837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Lost to follow-up </w:t>
      </w:r>
    </w:p>
    <w:p w14:paraId="1B8695D7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16277414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Withdrew consent </w:t>
      </w:r>
    </w:p>
    <w:p w14:paraId="152F0877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-1813790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COVID-19 infection/death </w:t>
      </w:r>
    </w:p>
    <w:p w14:paraId="486468EA" w14:textId="77777777" w:rsidR="00756768" w:rsidRDefault="00756768" w:rsidP="00756768">
      <w:pPr>
        <w:tabs>
          <w:tab w:val="left" w:pos="540"/>
        </w:tabs>
      </w:pPr>
      <w:r>
        <w:tab/>
      </w:r>
      <w:sdt>
        <w:sdtPr>
          <w:id w:val="964779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_____________________________ </w:t>
      </w:r>
    </w:p>
    <w:p w14:paraId="2A26C16E" w14:textId="6E1C0941" w:rsidR="00F85F88" w:rsidRDefault="00F62270" w:rsidP="00F85F88">
      <w:pPr>
        <w:tabs>
          <w:tab w:val="left" w:pos="540"/>
        </w:tabs>
        <w:ind w:left="540" w:hanging="540"/>
      </w:pPr>
      <w:sdt>
        <w:sdtPr>
          <w:id w:val="-3762449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75D5">
            <w:rPr>
              <w:rFonts w:ascii="MS Gothic" w:eastAsia="MS Gothic" w:hAnsi="MS Gothic" w:hint="eastAsia"/>
            </w:rPr>
            <w:t>☐</w:t>
          </w:r>
        </w:sdtContent>
      </w:sdt>
      <w:r w:rsidR="00F85F88">
        <w:tab/>
      </w:r>
      <w:r w:rsidR="000D297D">
        <w:t>Percentiles (PERC)</w:t>
      </w:r>
    </w:p>
    <w:p w14:paraId="16B43D3C" w14:textId="55F23B23" w:rsidR="000D297D" w:rsidRPr="00AA652E" w:rsidRDefault="000D297D" w:rsidP="000D297D">
      <w:pPr>
        <w:tabs>
          <w:tab w:val="left" w:pos="540"/>
        </w:tabs>
        <w:ind w:left="540" w:hanging="540"/>
      </w:pPr>
      <w:r>
        <w:tab/>
      </w:r>
      <w:sdt>
        <w:sdtPr>
          <w:id w:val="-3582023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AA652E">
        <w:rPr>
          <w:rFonts w:eastAsia="Times New Roman" w:cstheme="minorHAnsi"/>
        </w:rPr>
        <w:t xml:space="preserve">25th </w:t>
      </w:r>
      <w:r w:rsidR="001B770C">
        <w:rPr>
          <w:rFonts w:eastAsia="Times New Roman" w:cstheme="minorHAnsi"/>
        </w:rPr>
        <w:t>[</w:t>
      </w:r>
      <w:r w:rsidRPr="00AA652E">
        <w:rPr>
          <w:rFonts w:eastAsia="Times New Roman" w:cstheme="minorHAnsi"/>
        </w:rPr>
        <w:t>95% CI</w:t>
      </w:r>
      <w:r w:rsidR="001B770C">
        <w:rPr>
          <w:rFonts w:eastAsia="Times New Roman" w:cstheme="minorHAnsi"/>
        </w:rPr>
        <w:t>]</w:t>
      </w:r>
    </w:p>
    <w:p w14:paraId="1B9DF373" w14:textId="0F88199E" w:rsidR="000D297D" w:rsidRPr="00AA652E" w:rsidRDefault="000D297D" w:rsidP="000D297D">
      <w:pPr>
        <w:tabs>
          <w:tab w:val="left" w:pos="540"/>
        </w:tabs>
        <w:ind w:left="540" w:hanging="540"/>
      </w:pPr>
      <w:r w:rsidRPr="00B574C1">
        <w:lastRenderedPageBreak/>
        <w:tab/>
      </w:r>
      <w:sdt>
        <w:sdtPr>
          <w:id w:val="-528881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B574C1">
            <w:rPr>
              <w:rFonts w:ascii="MS Gothic" w:eastAsia="MS Gothic" w:hAnsi="MS Gothic" w:hint="eastAsia"/>
            </w:rPr>
            <w:t>☐</w:t>
          </w:r>
        </w:sdtContent>
      </w:sdt>
      <w:r w:rsidRPr="00B574C1">
        <w:tab/>
      </w:r>
      <w:r w:rsidRPr="00AA652E">
        <w:rPr>
          <w:rFonts w:eastAsia="Times New Roman" w:cstheme="minorHAnsi"/>
        </w:rPr>
        <w:t xml:space="preserve">75th </w:t>
      </w:r>
      <w:r w:rsidR="001B770C">
        <w:rPr>
          <w:rFonts w:eastAsia="Times New Roman" w:cstheme="minorHAnsi"/>
        </w:rPr>
        <w:t>[</w:t>
      </w:r>
      <w:r w:rsidRPr="00AA652E">
        <w:rPr>
          <w:rFonts w:eastAsia="Times New Roman" w:cstheme="minorHAnsi"/>
        </w:rPr>
        <w:t>95% CI</w:t>
      </w:r>
      <w:r w:rsidR="001B770C">
        <w:rPr>
          <w:rFonts w:eastAsia="Times New Roman" w:cstheme="minorHAnsi"/>
        </w:rPr>
        <w:t>]</w:t>
      </w:r>
    </w:p>
    <w:p w14:paraId="159155A7" w14:textId="2AF6DE07" w:rsidR="000D297D" w:rsidRPr="00F85F88" w:rsidRDefault="000D297D" w:rsidP="000D297D">
      <w:pPr>
        <w:tabs>
          <w:tab w:val="left" w:pos="540"/>
        </w:tabs>
        <w:ind w:left="540" w:hanging="540"/>
        <w:rPr>
          <w:color w:val="0070C0"/>
        </w:rPr>
      </w:pPr>
      <w:r>
        <w:tab/>
      </w:r>
      <w:sdt>
        <w:sdtPr>
          <w:id w:val="963309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2B3096">
        <w:t>________________________</w:t>
      </w:r>
    </w:p>
    <w:p w14:paraId="1BBE258B" w14:textId="16010E2B" w:rsidR="00B428EF" w:rsidRPr="002C4143" w:rsidRDefault="00F62270" w:rsidP="00B428EF">
      <w:pPr>
        <w:tabs>
          <w:tab w:val="left" w:pos="540"/>
        </w:tabs>
        <w:ind w:left="540" w:hanging="540"/>
      </w:pPr>
      <w:sdt>
        <w:sdtPr>
          <w:id w:val="1817607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28EF">
            <w:rPr>
              <w:rFonts w:ascii="MS Gothic" w:eastAsia="MS Gothic" w:hAnsi="MS Gothic" w:hint="eastAsia"/>
            </w:rPr>
            <w:t>☐</w:t>
          </w:r>
        </w:sdtContent>
      </w:sdt>
      <w:r w:rsidR="00B428EF" w:rsidRPr="002C4143">
        <w:t xml:space="preserve"> </w:t>
      </w:r>
      <w:r w:rsidR="00B428EF">
        <w:tab/>
      </w:r>
      <w:r w:rsidR="000913B2">
        <w:t>Treatment arms for comparison</w:t>
      </w:r>
    </w:p>
    <w:p w14:paraId="68B2FDB1" w14:textId="1A799476" w:rsidR="00B428EF" w:rsidRPr="002C4143" w:rsidRDefault="00B428EF" w:rsidP="00B428EF">
      <w:pPr>
        <w:tabs>
          <w:tab w:val="left" w:pos="540"/>
        </w:tabs>
        <w:ind w:left="540" w:hanging="540"/>
      </w:pPr>
      <w:r w:rsidRPr="002C4143">
        <w:tab/>
      </w:r>
      <w:sdt>
        <w:sdtPr>
          <w:id w:val="20931218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C4143">
            <w:rPr>
              <w:rFonts w:ascii="MS Gothic" w:eastAsia="MS Gothic" w:hAnsi="MS Gothic" w:hint="eastAsia"/>
            </w:rPr>
            <w:t>☐</w:t>
          </w:r>
        </w:sdtContent>
      </w:sdt>
      <w:r w:rsidRPr="002C4143">
        <w:tab/>
      </w:r>
      <w:r w:rsidR="000C578F">
        <w:t>Test</w:t>
      </w:r>
      <w:r w:rsidR="000D3821">
        <w:t xml:space="preserve"> Treatment</w:t>
      </w:r>
      <w:r w:rsidR="000C578F">
        <w:t xml:space="preserve"> </w:t>
      </w:r>
      <w:r w:rsidRPr="002C4143">
        <w:t xml:space="preserve">Arm 1 vs Comparator </w:t>
      </w:r>
    </w:p>
    <w:p w14:paraId="53A47A0C" w14:textId="6FFADED3" w:rsidR="000913B2" w:rsidRPr="002C4143" w:rsidRDefault="000913B2" w:rsidP="000913B2">
      <w:pPr>
        <w:tabs>
          <w:tab w:val="left" w:pos="540"/>
        </w:tabs>
        <w:ind w:left="540" w:hanging="540"/>
      </w:pPr>
      <w:r w:rsidRPr="002C4143">
        <w:tab/>
      </w:r>
      <w:sdt>
        <w:sdtPr>
          <w:id w:val="63390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C4143">
            <w:rPr>
              <w:rFonts w:ascii="MS Gothic" w:eastAsia="MS Gothic" w:hAnsi="MS Gothic" w:hint="eastAsia"/>
            </w:rPr>
            <w:t>☐</w:t>
          </w:r>
        </w:sdtContent>
      </w:sdt>
      <w:r w:rsidRPr="002C4143">
        <w:tab/>
      </w:r>
      <w:r w:rsidR="000C578F">
        <w:t>Test</w:t>
      </w:r>
      <w:r w:rsidR="000D3821" w:rsidRPr="000D3821">
        <w:t xml:space="preserve"> </w:t>
      </w:r>
      <w:r w:rsidR="000D3821">
        <w:t>Treatment</w:t>
      </w:r>
      <w:r w:rsidR="000C578F">
        <w:t xml:space="preserve"> </w:t>
      </w:r>
      <w:r w:rsidRPr="002C4143">
        <w:t xml:space="preserve">Arm </w:t>
      </w:r>
      <w:r>
        <w:t>2</w:t>
      </w:r>
      <w:r w:rsidRPr="002C4143">
        <w:t xml:space="preserve"> vs Comparator </w:t>
      </w:r>
    </w:p>
    <w:p w14:paraId="3AAA65B9" w14:textId="0DFC745A" w:rsidR="000913B2" w:rsidRPr="002C4143" w:rsidRDefault="000913B2" w:rsidP="000913B2">
      <w:pPr>
        <w:tabs>
          <w:tab w:val="left" w:pos="540"/>
        </w:tabs>
        <w:ind w:left="540" w:hanging="540"/>
      </w:pPr>
      <w:r w:rsidRPr="002C4143">
        <w:tab/>
      </w:r>
      <w:sdt>
        <w:sdtPr>
          <w:id w:val="-1925025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C4143">
            <w:rPr>
              <w:rFonts w:ascii="MS Gothic" w:eastAsia="MS Gothic" w:hAnsi="MS Gothic" w:hint="eastAsia"/>
            </w:rPr>
            <w:t>☐</w:t>
          </w:r>
        </w:sdtContent>
      </w:sdt>
      <w:r w:rsidRPr="002C4143">
        <w:tab/>
      </w:r>
      <w:r w:rsidR="000C578F">
        <w:t>Test</w:t>
      </w:r>
      <w:r w:rsidR="000D3821" w:rsidRPr="000D3821">
        <w:t xml:space="preserve"> </w:t>
      </w:r>
      <w:r w:rsidR="000D3821">
        <w:t>Treatment</w:t>
      </w:r>
      <w:r w:rsidR="000C578F">
        <w:t xml:space="preserve"> </w:t>
      </w:r>
      <w:r w:rsidRPr="002C4143">
        <w:t xml:space="preserve">Arm 1 vs </w:t>
      </w:r>
      <w:r w:rsidR="000C578F">
        <w:t>Test</w:t>
      </w:r>
      <w:r w:rsidR="000D3821" w:rsidRPr="000D3821">
        <w:t xml:space="preserve"> </w:t>
      </w:r>
      <w:r w:rsidR="000D3821">
        <w:t>Treatment</w:t>
      </w:r>
      <w:r w:rsidR="000C578F">
        <w:t xml:space="preserve"> </w:t>
      </w:r>
      <w:r>
        <w:t>Arm 2</w:t>
      </w:r>
      <w:r w:rsidRPr="002C4143">
        <w:t xml:space="preserve"> </w:t>
      </w:r>
    </w:p>
    <w:p w14:paraId="35BB51FB" w14:textId="77777777" w:rsidR="00B428EF" w:rsidRPr="002C4143" w:rsidRDefault="00B428EF" w:rsidP="00B428EF">
      <w:pPr>
        <w:tabs>
          <w:tab w:val="left" w:pos="540"/>
        </w:tabs>
        <w:ind w:left="540" w:hanging="540"/>
      </w:pPr>
      <w:r w:rsidRPr="002C4143">
        <w:tab/>
      </w:r>
      <w:sdt>
        <w:sdtPr>
          <w:id w:val="-1003897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C4143">
            <w:rPr>
              <w:rFonts w:ascii="MS Gothic" w:eastAsia="MS Gothic" w:hAnsi="MS Gothic" w:hint="eastAsia"/>
            </w:rPr>
            <w:t>☐</w:t>
          </w:r>
        </w:sdtContent>
      </w:sdt>
      <w:r w:rsidRPr="002C4143">
        <w:tab/>
        <w:t>____________________ vs ________________________</w:t>
      </w:r>
    </w:p>
    <w:p w14:paraId="6A49F085" w14:textId="71083943" w:rsidR="00592D60" w:rsidRDefault="009A3B93" w:rsidP="00592D60">
      <w:pPr>
        <w:tabs>
          <w:tab w:val="left" w:pos="540"/>
        </w:tabs>
      </w:pPr>
      <w:r>
        <w:t>Hazard Ratio/P-values</w:t>
      </w:r>
      <w:r w:rsidR="001B7D41">
        <w:t xml:space="preserve"> (HRPV</w:t>
      </w:r>
      <w:r w:rsidR="00F07A8D">
        <w:t>S</w:t>
      </w:r>
      <w:r w:rsidR="001B7D41">
        <w:t>)</w:t>
      </w:r>
    </w:p>
    <w:p w14:paraId="1B25109C" w14:textId="77777777" w:rsidR="00751A22" w:rsidRDefault="0098790C" w:rsidP="0010004C">
      <w:pPr>
        <w:tabs>
          <w:tab w:val="left" w:pos="540"/>
        </w:tabs>
        <w:ind w:left="540" w:hanging="540"/>
      </w:pPr>
      <w:r w:rsidRPr="00392C88">
        <w:tab/>
      </w:r>
      <w:sdt>
        <w:sdtPr>
          <w:id w:val="16578108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C5D3A">
            <w:rPr>
              <w:rFonts w:ascii="MS Gothic" w:eastAsia="MS Gothic" w:hAnsi="MS Gothic" w:hint="eastAsia"/>
            </w:rPr>
            <w:t>☐</w:t>
          </w:r>
        </w:sdtContent>
      </w:sdt>
      <w:r w:rsidRPr="00392C88">
        <w:tab/>
        <w:t>Stratified</w:t>
      </w:r>
      <w:r>
        <w:t xml:space="preserve"> Tests</w:t>
      </w:r>
      <w:r w:rsidR="003B402D">
        <w:tab/>
      </w:r>
    </w:p>
    <w:p w14:paraId="2639AD49" w14:textId="622406C8" w:rsidR="0010004C" w:rsidRPr="00392C88" w:rsidRDefault="0010004C" w:rsidP="0010004C">
      <w:pPr>
        <w:tabs>
          <w:tab w:val="left" w:pos="540"/>
        </w:tabs>
        <w:ind w:left="540" w:hanging="540"/>
      </w:pPr>
      <w:r w:rsidRPr="00392C88">
        <w:tab/>
      </w:r>
      <w:r w:rsidR="00751A22">
        <w:t xml:space="preserve">    </w:t>
      </w:r>
      <w:r>
        <w:rPr>
          <w:rFonts w:ascii="MS Gothic" w:eastAsia="MS Gothic" w:hAnsi="MS Gothic" w:hint="eastAsia"/>
        </w:rPr>
        <w:t>☐</w:t>
      </w:r>
      <w:r w:rsidRPr="00392C88">
        <w:tab/>
        <w:t>Log-rank</w:t>
      </w:r>
      <w:r>
        <w:t xml:space="preserve"> p-value</w:t>
      </w:r>
    </w:p>
    <w:p w14:paraId="0DB9895D" w14:textId="77777777" w:rsidR="0010004C" w:rsidRPr="00392C88" w:rsidRDefault="0010004C" w:rsidP="0010004C">
      <w:pPr>
        <w:tabs>
          <w:tab w:val="left" w:pos="540"/>
        </w:tabs>
        <w:ind w:left="540" w:hanging="540"/>
      </w:pPr>
      <w:r w:rsidRPr="00392C88">
        <w:tab/>
      </w:r>
      <w:r w:rsidRPr="00392C88">
        <w:tab/>
      </w:r>
      <w:r w:rsidRPr="00392C88">
        <w:rPr>
          <w:rFonts w:ascii="MS Gothic" w:eastAsia="MS Gothic" w:hAnsi="MS Gothic" w:hint="eastAsia"/>
        </w:rPr>
        <w:t>☐</w:t>
      </w:r>
      <w:r w:rsidRPr="00392C88">
        <w:tab/>
        <w:t>Wilcoxon</w:t>
      </w:r>
      <w:r>
        <w:t xml:space="preserve"> p-value</w:t>
      </w:r>
    </w:p>
    <w:p w14:paraId="21D76A79" w14:textId="77777777" w:rsidR="0010004C" w:rsidRDefault="0010004C" w:rsidP="0010004C">
      <w:pPr>
        <w:tabs>
          <w:tab w:val="left" w:pos="540"/>
        </w:tabs>
        <w:ind w:left="540" w:hanging="540"/>
      </w:pPr>
      <w:r w:rsidRPr="00392C88">
        <w:tab/>
      </w:r>
      <w:r w:rsidRPr="00392C88">
        <w:tab/>
      </w:r>
      <w:r w:rsidRPr="00392C88">
        <w:rPr>
          <w:rFonts w:ascii="MS Gothic" w:eastAsia="MS Gothic" w:hAnsi="MS Gothic" w:hint="eastAsia"/>
        </w:rPr>
        <w:t>☐</w:t>
      </w:r>
      <w:r w:rsidRPr="00392C88">
        <w:tab/>
        <w:t xml:space="preserve">Cox </w:t>
      </w:r>
      <w:r>
        <w:t>regression p-value</w:t>
      </w:r>
    </w:p>
    <w:p w14:paraId="5F89DE93" w14:textId="77777777" w:rsidR="00751A22" w:rsidRDefault="0010004C" w:rsidP="00F07A8D">
      <w:pPr>
        <w:tabs>
          <w:tab w:val="left" w:pos="540"/>
        </w:tabs>
        <w:rPr>
          <w:color w:val="0070C0"/>
        </w:rPr>
      </w:pPr>
      <w:r w:rsidRPr="00392C88">
        <w:tab/>
      </w:r>
      <w:r w:rsidRPr="00AC5BAF">
        <w:tab/>
      </w:r>
      <w:r w:rsidRPr="00AC5BAF">
        <w:rPr>
          <w:rFonts w:ascii="MS Gothic" w:eastAsia="MS Gothic" w:hAnsi="MS Gothic" w:hint="eastAsia"/>
        </w:rPr>
        <w:t>☐</w:t>
      </w:r>
      <w:r w:rsidRPr="00AC5BAF">
        <w:tab/>
      </w:r>
      <w:r w:rsidRPr="002B3096">
        <w:t>_________________</w:t>
      </w:r>
    </w:p>
    <w:p w14:paraId="65DD90D0" w14:textId="5213E01F" w:rsidR="00F07A8D" w:rsidRDefault="00F07A8D" w:rsidP="00F07A8D">
      <w:pPr>
        <w:tabs>
          <w:tab w:val="left" w:pos="540"/>
        </w:tabs>
      </w:pPr>
      <w:r>
        <w:t>Hazard Ratio/P-values (HRPVU)</w:t>
      </w:r>
    </w:p>
    <w:p w14:paraId="7FA7E891" w14:textId="0F50B747" w:rsidR="00751A22" w:rsidRPr="00392C88" w:rsidRDefault="00F85F88" w:rsidP="00751A22">
      <w:pPr>
        <w:tabs>
          <w:tab w:val="left" w:pos="540"/>
        </w:tabs>
        <w:ind w:left="540" w:hanging="540"/>
      </w:pPr>
      <w:r>
        <w:tab/>
      </w:r>
      <w:sdt>
        <w:sdtPr>
          <w:id w:val="1216542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3AC9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392C88">
        <w:t>Unstratified</w:t>
      </w:r>
      <w:r w:rsidR="00392C88">
        <w:t xml:space="preserve"> Tests</w:t>
      </w:r>
    </w:p>
    <w:p w14:paraId="2BFF5233" w14:textId="45F42106" w:rsidR="00751A22" w:rsidRPr="00392C88" w:rsidRDefault="00751A22" w:rsidP="00751A22">
      <w:pPr>
        <w:tabs>
          <w:tab w:val="left" w:pos="540"/>
        </w:tabs>
        <w:ind w:left="540" w:hanging="540"/>
      </w:pPr>
      <w:r w:rsidRPr="00392C88">
        <w:tab/>
      </w:r>
      <w:r>
        <w:tab/>
      </w:r>
      <w:r>
        <w:rPr>
          <w:rFonts w:ascii="MS Gothic" w:eastAsia="MS Gothic" w:hAnsi="MS Gothic" w:hint="eastAsia"/>
        </w:rPr>
        <w:t>☐</w:t>
      </w:r>
      <w:r w:rsidRPr="00392C88">
        <w:tab/>
        <w:t>Log-rank</w:t>
      </w:r>
      <w:r>
        <w:t xml:space="preserve"> p-value</w:t>
      </w:r>
    </w:p>
    <w:p w14:paraId="7D0137E1" w14:textId="77777777" w:rsidR="00751A22" w:rsidRPr="00392C88" w:rsidRDefault="00751A22" w:rsidP="00751A22">
      <w:pPr>
        <w:tabs>
          <w:tab w:val="left" w:pos="540"/>
        </w:tabs>
        <w:ind w:left="540" w:hanging="540"/>
      </w:pPr>
      <w:r w:rsidRPr="00392C88">
        <w:tab/>
      </w:r>
      <w:r w:rsidRPr="00392C88">
        <w:tab/>
      </w:r>
      <w:r w:rsidRPr="00392C88">
        <w:rPr>
          <w:rFonts w:ascii="MS Gothic" w:eastAsia="MS Gothic" w:hAnsi="MS Gothic" w:hint="eastAsia"/>
        </w:rPr>
        <w:t>☐</w:t>
      </w:r>
      <w:r w:rsidRPr="00392C88">
        <w:tab/>
        <w:t>Wilcoxon</w:t>
      </w:r>
      <w:r>
        <w:t xml:space="preserve"> p-value</w:t>
      </w:r>
    </w:p>
    <w:p w14:paraId="32C9AC46" w14:textId="77777777" w:rsidR="00751A22" w:rsidRDefault="00751A22" w:rsidP="00751A22">
      <w:pPr>
        <w:tabs>
          <w:tab w:val="left" w:pos="540"/>
        </w:tabs>
        <w:ind w:left="540" w:hanging="540"/>
      </w:pPr>
      <w:r w:rsidRPr="00392C88">
        <w:tab/>
      </w:r>
      <w:r w:rsidRPr="00392C88">
        <w:tab/>
      </w:r>
      <w:r w:rsidRPr="00392C88">
        <w:rPr>
          <w:rFonts w:ascii="MS Gothic" w:eastAsia="MS Gothic" w:hAnsi="MS Gothic" w:hint="eastAsia"/>
        </w:rPr>
        <w:t>☐</w:t>
      </w:r>
      <w:r w:rsidRPr="00392C88">
        <w:tab/>
        <w:t xml:space="preserve">Cox </w:t>
      </w:r>
      <w:r>
        <w:t>regression p-value</w:t>
      </w:r>
    </w:p>
    <w:p w14:paraId="0007602D" w14:textId="0F14BF9D" w:rsidR="00392C88" w:rsidRPr="00392C88" w:rsidRDefault="00751A22" w:rsidP="00751A22">
      <w:pPr>
        <w:tabs>
          <w:tab w:val="left" w:pos="540"/>
        </w:tabs>
        <w:ind w:left="540" w:hanging="540"/>
      </w:pPr>
      <w:r w:rsidRPr="00392C88">
        <w:tab/>
      </w:r>
      <w:r w:rsidRPr="00392C88">
        <w:tab/>
      </w:r>
      <w:r w:rsidRPr="00392C88">
        <w:rPr>
          <w:rFonts w:ascii="MS Gothic" w:eastAsia="MS Gothic" w:hAnsi="MS Gothic" w:hint="eastAsia"/>
        </w:rPr>
        <w:t>☐</w:t>
      </w:r>
      <w:r w:rsidRPr="00AC5BAF">
        <w:tab/>
      </w:r>
      <w:r w:rsidRPr="002B3096">
        <w:t>_________________</w:t>
      </w:r>
    </w:p>
    <w:p w14:paraId="59DFD39E" w14:textId="467FCE84" w:rsidR="002B7649" w:rsidRDefault="002B7649" w:rsidP="00E56835">
      <w:pPr>
        <w:tabs>
          <w:tab w:val="left" w:pos="540"/>
        </w:tabs>
        <w:ind w:left="540" w:hanging="540"/>
      </w:pPr>
      <w:r>
        <w:t>Foot</w:t>
      </w:r>
      <w:r w:rsidR="00C41D1F">
        <w:t>n</w:t>
      </w:r>
      <w:r w:rsidR="009816CF">
        <w:t>otes (</w:t>
      </w:r>
      <w:r w:rsidR="00D95AE2">
        <w:t>FN</w:t>
      </w:r>
      <w:r w:rsidR="009816CF">
        <w:t>)</w:t>
      </w:r>
    </w:p>
    <w:p w14:paraId="7BC46632" w14:textId="41FBDAE6" w:rsidR="00E56835" w:rsidRDefault="000116CF" w:rsidP="00E56835">
      <w:pPr>
        <w:tabs>
          <w:tab w:val="left" w:pos="540"/>
        </w:tabs>
        <w:ind w:left="540" w:hanging="540"/>
      </w:pPr>
      <w:r>
        <w:lastRenderedPageBreak/>
        <w:tab/>
      </w:r>
      <w:sdt>
        <w:sdtPr>
          <w:id w:val="-109589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Note:  </w:t>
      </w:r>
      <w:r w:rsidR="00826911">
        <w:t>Data cutoff date of</w:t>
      </w:r>
      <w:r w:rsidR="00E56835" w:rsidRPr="002174CD">
        <w:t xml:space="preserve"> ______________</w:t>
      </w:r>
    </w:p>
    <w:p w14:paraId="73EE1D2F" w14:textId="40D453A6" w:rsidR="005E25D8" w:rsidRPr="00F97905" w:rsidRDefault="005E25D8" w:rsidP="00E56835">
      <w:pPr>
        <w:tabs>
          <w:tab w:val="left" w:pos="540"/>
        </w:tabs>
        <w:ind w:left="540" w:hanging="540"/>
        <w:rPr>
          <w:rFonts w:eastAsia="Times New Roman" w:cstheme="minorHAnsi"/>
        </w:rPr>
      </w:pPr>
      <w:r>
        <w:tab/>
      </w:r>
      <w:sdt>
        <w:sdtPr>
          <w:id w:val="-1470897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F97905">
        <w:rPr>
          <w:rFonts w:eastAsia="Times New Roman" w:cstheme="minorHAnsi"/>
        </w:rPr>
        <w:t>IRC = Independent Review Committee</w:t>
      </w:r>
    </w:p>
    <w:p w14:paraId="4E60E2B8" w14:textId="77777777" w:rsidR="00E06103" w:rsidRDefault="00E06103" w:rsidP="00E06103">
      <w:pPr>
        <w:tabs>
          <w:tab w:val="left" w:pos="540"/>
        </w:tabs>
        <w:ind w:left="540" w:hanging="540"/>
      </w:pPr>
      <w:r>
        <w:tab/>
      </w:r>
      <w:sdt>
        <w:sdtPr>
          <w:id w:val="10121803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BICR = Blinded Independent Central Review </w:t>
      </w:r>
    </w:p>
    <w:p w14:paraId="3330C82E" w14:textId="1D0FB45E" w:rsidR="007D7A66" w:rsidRPr="007D7A66" w:rsidRDefault="007D7A66" w:rsidP="00E56835">
      <w:pPr>
        <w:tabs>
          <w:tab w:val="left" w:pos="540"/>
        </w:tabs>
        <w:ind w:left="540" w:hanging="540"/>
      </w:pPr>
      <w:r>
        <w:tab/>
      </w:r>
      <w:sdt>
        <w:sdtPr>
          <w:id w:val="1444958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INV = Investigator </w:t>
      </w:r>
    </w:p>
    <w:p w14:paraId="441EC305" w14:textId="0FA60B5A" w:rsidR="00200DA2" w:rsidRDefault="002E5F63" w:rsidP="00D052BC">
      <w:pPr>
        <w:tabs>
          <w:tab w:val="left" w:pos="540"/>
        </w:tabs>
        <w:ind w:left="540" w:hanging="540"/>
      </w:pPr>
      <w:r>
        <w:tab/>
      </w:r>
      <w:sdt>
        <w:sdtPr>
          <w:id w:val="-829748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41671B">
        <w:t>Analysis</w:t>
      </w:r>
      <w:r w:rsidR="004467A7">
        <w:t xml:space="preserve"> abbreviation (</w:t>
      </w:r>
      <w:r w:rsidR="00A944F3">
        <w:t>i.e.,</w:t>
      </w:r>
      <w:r w:rsidR="004467A7">
        <w:t xml:space="preserve"> PFS=Progression</w:t>
      </w:r>
      <w:r w:rsidR="0049446E">
        <w:t>-</w:t>
      </w:r>
      <w:r w:rsidR="004467A7">
        <w:t>Free Survival)</w:t>
      </w:r>
      <w:r w:rsidR="0049446E">
        <w:t>: __________________</w:t>
      </w:r>
    </w:p>
    <w:p w14:paraId="2341EB14" w14:textId="30C30D8B" w:rsidR="00362534" w:rsidRDefault="002E5F63" w:rsidP="00F85F88">
      <w:pPr>
        <w:tabs>
          <w:tab w:val="left" w:pos="540"/>
        </w:tabs>
        <w:ind w:left="540" w:hanging="540"/>
      </w:pPr>
      <w:r>
        <w:tab/>
      </w:r>
      <w:sdt>
        <w:sdtPr>
          <w:id w:val="1838503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362534">
        <w:t>Stratifi</w:t>
      </w:r>
      <w:r w:rsidR="005D546F">
        <w:t>ed by</w:t>
      </w:r>
      <w:r w:rsidR="00362534">
        <w:t xml:space="preserve"> ________________</w:t>
      </w:r>
    </w:p>
    <w:p w14:paraId="388C87EB" w14:textId="50492AD5" w:rsidR="00851857" w:rsidRPr="002174CD" w:rsidRDefault="002E5F63" w:rsidP="00F85F88">
      <w:pPr>
        <w:tabs>
          <w:tab w:val="left" w:pos="540"/>
        </w:tabs>
        <w:ind w:left="540" w:hanging="540"/>
      </w:pPr>
      <w:r>
        <w:tab/>
      </w:r>
      <w:sdt>
        <w:sdtPr>
          <w:id w:val="309369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D7150F" w:rsidRPr="004F1E9B">
        <w:rPr>
          <w:rFonts w:eastAsia="Times New Roman" w:cstheme="minorHAnsi"/>
        </w:rPr>
        <w:t>Hazard ratio is estimated using</w:t>
      </w:r>
      <w:r w:rsidR="00E56835">
        <w:t>_</w:t>
      </w:r>
      <w:r w:rsidR="00851857">
        <w:t>___________________</w:t>
      </w:r>
    </w:p>
    <w:p w14:paraId="53C8AF80" w14:textId="74893F01" w:rsidR="00527CFB" w:rsidRDefault="00527CFB" w:rsidP="00F85F88">
      <w:pPr>
        <w:tabs>
          <w:tab w:val="left" w:pos="540"/>
        </w:tabs>
        <w:ind w:left="540" w:hanging="540"/>
        <w:rPr>
          <w:rStyle w:val="eop"/>
          <w:rFonts w:ascii="Courier New" w:hAnsi="Courier New" w:cs="Courier New"/>
          <w:color w:val="000000"/>
          <w:sz w:val="16"/>
          <w:szCs w:val="16"/>
          <w:shd w:val="clear" w:color="auto" w:fill="FFFFFF"/>
        </w:rPr>
      </w:pPr>
      <w:r>
        <w:tab/>
      </w:r>
      <w:sdt>
        <w:sdtPr>
          <w:id w:val="1499845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4F1E9B">
        <w:rPr>
          <w:rStyle w:val="normaltextrun"/>
          <w:rFonts w:cstheme="minorHAnsi"/>
          <w:color w:val="000000"/>
          <w:shd w:val="clear" w:color="auto" w:fill="FFFFFF"/>
        </w:rPr>
        <w:t>* p-value &lt;=0.05; **p-value &lt;=0.01; ***p-value &lt;=0.001.</w:t>
      </w:r>
      <w:r>
        <w:rPr>
          <w:rStyle w:val="eop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</w:p>
    <w:p w14:paraId="39CCD322" w14:textId="1DDCD587" w:rsidR="0005492E" w:rsidRDefault="0005492E" w:rsidP="00F85F88">
      <w:pPr>
        <w:tabs>
          <w:tab w:val="left" w:pos="540"/>
        </w:tabs>
        <w:ind w:left="540" w:hanging="540"/>
        <w:rPr>
          <w:rStyle w:val="normaltextrun"/>
          <w:rFonts w:cstheme="minorHAnsi"/>
          <w:color w:val="000000"/>
          <w:shd w:val="clear" w:color="auto" w:fill="FFFFFF"/>
        </w:rPr>
      </w:pPr>
      <w:r>
        <w:tab/>
      </w:r>
      <w:sdt>
        <w:sdtPr>
          <w:id w:val="-15453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Pr="004F1E9B">
        <w:rPr>
          <w:rStyle w:val="normaltextrun"/>
          <w:rFonts w:cstheme="minorHAnsi"/>
          <w:color w:val="000000"/>
          <w:shd w:val="clear" w:color="auto" w:fill="FFFFFF"/>
        </w:rPr>
        <w:t>* p-value &lt;=</w:t>
      </w:r>
      <w:r>
        <w:rPr>
          <w:rStyle w:val="normaltextrun"/>
          <w:rFonts w:cstheme="minorHAnsi"/>
          <w:color w:val="000000"/>
          <w:shd w:val="clear" w:color="auto" w:fill="FFFFFF"/>
        </w:rPr>
        <w:t>______</w:t>
      </w:r>
    </w:p>
    <w:p w14:paraId="169E87F4" w14:textId="656E32BC" w:rsidR="00967E2F" w:rsidRPr="0013725B" w:rsidRDefault="00967E2F" w:rsidP="00967E2F">
      <w:pPr>
        <w:pStyle w:val="Heading1"/>
        <w:numPr>
          <w:ilvl w:val="0"/>
          <w:numId w:val="0"/>
        </w:numPr>
      </w:pPr>
      <w:r>
        <w:t>Special Programming Instructions</w:t>
      </w:r>
    </w:p>
    <w:p w14:paraId="0CB7AAD4" w14:textId="19574EDB" w:rsidR="0080669E" w:rsidRDefault="0080669E">
      <w:pPr>
        <w:tabs>
          <w:tab w:val="left" w:pos="540"/>
        </w:tabs>
      </w:pPr>
      <w:r>
        <w:t xml:space="preserve">If additional comparisons between test treatment arms are required, mark </w:t>
      </w:r>
      <w:r w:rsidR="000D3821">
        <w:t>under</w:t>
      </w:r>
      <w:r>
        <w:t xml:space="preserve"> ‘</w:t>
      </w:r>
      <w:r w:rsidR="000D3821">
        <w:t xml:space="preserve">Treatment </w:t>
      </w:r>
      <w:r>
        <w:t xml:space="preserve">arms for comparison’ the </w:t>
      </w:r>
      <w:r w:rsidR="000C578F">
        <w:t>box for ‘Test</w:t>
      </w:r>
      <w:r w:rsidR="000D3821" w:rsidRPr="000D3821">
        <w:t xml:space="preserve"> </w:t>
      </w:r>
      <w:r w:rsidR="000D3821">
        <w:t>Treatment</w:t>
      </w:r>
      <w:r w:rsidR="000C578F">
        <w:t xml:space="preserve"> Arm 1 vs Test</w:t>
      </w:r>
      <w:r w:rsidR="000D3821" w:rsidRPr="000D3821">
        <w:t xml:space="preserve"> </w:t>
      </w:r>
      <w:r w:rsidR="000D3821">
        <w:t>Treatment</w:t>
      </w:r>
      <w:r w:rsidR="000C578F">
        <w:t xml:space="preserve"> Arm 2’.  This will identify the need to generate a new set of HR/p-values boxes for this comparison.</w:t>
      </w:r>
      <w:r w:rsidR="000D3821">
        <w:t xml:space="preserve"> </w:t>
      </w:r>
    </w:p>
    <w:p w14:paraId="238685EC" w14:textId="778C4171" w:rsidR="000E7D9C" w:rsidRDefault="000E7D9C" w:rsidP="002B3096">
      <w:pPr>
        <w:tabs>
          <w:tab w:val="left" w:pos="540"/>
        </w:tabs>
      </w:pPr>
      <w:r>
        <w:t xml:space="preserve">For </w:t>
      </w:r>
      <w:r w:rsidR="00411F54">
        <w:t xml:space="preserve">duration of </w:t>
      </w:r>
      <w:r>
        <w:t>KM</w:t>
      </w:r>
      <w:r w:rsidR="00411F54">
        <w:t xml:space="preserve"> estimates other than 25%, median, and 75%, simulation</w:t>
      </w:r>
      <w:r w:rsidR="00C7588A">
        <w:t xml:space="preserve"> calculations</w:t>
      </w:r>
      <w:r w:rsidR="00411F54">
        <w:t xml:space="preserve"> </w:t>
      </w:r>
      <w:r w:rsidR="00C7588A">
        <w:t>will need to be provided in SPP for programming</w:t>
      </w:r>
      <w:r w:rsidR="007056D5">
        <w:t>, as SAS does not provide these estimates.</w:t>
      </w:r>
    </w:p>
    <w:p w14:paraId="0C6DE856" w14:textId="6786E25F" w:rsidR="0094176C" w:rsidRDefault="0094176C" w:rsidP="002B3096">
      <w:pPr>
        <w:tabs>
          <w:tab w:val="left" w:pos="540"/>
        </w:tabs>
      </w:pPr>
      <w:r>
        <w:t xml:space="preserve">For values </w:t>
      </w:r>
      <w:r w:rsidR="00193B95">
        <w:t>either not reach or not estimable, use ‘NE’ with table.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B503D0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503D0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503D0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503D0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0B503D0">
        <w:trPr>
          <w:cantSplit/>
        </w:trPr>
        <w:tc>
          <w:tcPr>
            <w:tcW w:w="1255" w:type="dxa"/>
          </w:tcPr>
          <w:p w14:paraId="2DBEA9B2" w14:textId="77777777" w:rsidR="00682443" w:rsidRDefault="00682443" w:rsidP="00B503D0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503D0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590F4AFC" w:rsidR="00682443" w:rsidRDefault="00682443" w:rsidP="00B503D0">
            <w:pPr>
              <w:spacing w:before="120" w:after="120"/>
            </w:pPr>
          </w:p>
        </w:tc>
      </w:tr>
      <w:tr w:rsidR="000116CF" w14:paraId="7D151FB5" w14:textId="77777777" w:rsidTr="00B503D0">
        <w:trPr>
          <w:cantSplit/>
        </w:trPr>
        <w:tc>
          <w:tcPr>
            <w:tcW w:w="1255" w:type="dxa"/>
          </w:tcPr>
          <w:p w14:paraId="37786CD5" w14:textId="0AF92BB0" w:rsidR="000116CF" w:rsidRDefault="000116CF" w:rsidP="00B503D0">
            <w:pPr>
              <w:spacing w:before="120" w:after="120"/>
              <w:jc w:val="center"/>
            </w:pPr>
            <w:r>
              <w:lastRenderedPageBreak/>
              <w:t>2.0</w:t>
            </w:r>
          </w:p>
        </w:tc>
        <w:tc>
          <w:tcPr>
            <w:tcW w:w="9630" w:type="dxa"/>
          </w:tcPr>
          <w:p w14:paraId="21F3F23C" w14:textId="5A1F42D5" w:rsidR="000116CF" w:rsidRDefault="000116CF" w:rsidP="00B503D0">
            <w:pPr>
              <w:spacing w:before="120" w:after="120"/>
            </w:pPr>
            <w:r>
              <w:t xml:space="preserve">Added </w:t>
            </w:r>
            <w:r w:rsidR="00CA6FEF">
              <w:t>‘Test Treatment</w:t>
            </w:r>
            <w:r w:rsidR="00B34880">
              <w:t xml:space="preserve">’ to arms, added </w:t>
            </w:r>
            <w:r>
              <w:t>censoring reasons</w:t>
            </w:r>
            <w:r w:rsidR="00B34880">
              <w:t xml:space="preserve"> option, fix stratified footnote</w:t>
            </w:r>
            <w:r w:rsidR="00E1442B">
              <w:t xml:space="preserve"> option, </w:t>
            </w:r>
            <w:r w:rsidR="001B770C">
              <w:t xml:space="preserve">added </w:t>
            </w:r>
            <w:r w:rsidR="0094176C">
              <w:t xml:space="preserve">treatment arm comparison option, added ’Note:’ to cutoff date, </w:t>
            </w:r>
            <w:r w:rsidR="00A24067">
              <w:t xml:space="preserve">added Blinded Independent Central Review (BICR) option, </w:t>
            </w:r>
            <w:r w:rsidR="0094176C">
              <w:t>a</w:t>
            </w:r>
            <w:r w:rsidR="00EC4A74">
              <w:t>llow user specified p-value</w:t>
            </w:r>
            <w:r w:rsidR="00193B95">
              <w:t xml:space="preserve">, </w:t>
            </w:r>
            <w:r w:rsidR="009275BE">
              <w:t xml:space="preserve">added special programming instruction which include </w:t>
            </w:r>
            <w:r w:rsidR="00E35A30">
              <w:t>guidance</w:t>
            </w:r>
            <w:r w:rsidR="00576C2F">
              <w:t xml:space="preserve"> on treatment </w:t>
            </w:r>
            <w:r w:rsidR="00E35A30">
              <w:t>comparisons</w:t>
            </w:r>
            <w:r w:rsidR="00576C2F">
              <w:t xml:space="preserve">, </w:t>
            </w:r>
            <w:r w:rsidR="008B6D49">
              <w:t xml:space="preserve">KM estimates other than 25%, median, or 75%, </w:t>
            </w:r>
            <w:r w:rsidR="00193B95">
              <w:t>and recommend using ‘NE’ in table when a value is either not reached or not estimable</w:t>
            </w:r>
            <w:r w:rsidR="00EC4A74">
              <w:t>.</w:t>
            </w:r>
          </w:p>
        </w:tc>
        <w:tc>
          <w:tcPr>
            <w:tcW w:w="2065" w:type="dxa"/>
          </w:tcPr>
          <w:p w14:paraId="26A0ACE2" w14:textId="77777777" w:rsidR="000116CF" w:rsidRDefault="000116CF" w:rsidP="00B503D0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301F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C6AFE" w14:textId="77777777" w:rsidR="00F66D47" w:rsidRDefault="00F66D47" w:rsidP="006F175E">
      <w:pPr>
        <w:spacing w:before="0"/>
      </w:pPr>
      <w:r>
        <w:separator/>
      </w:r>
    </w:p>
  </w:endnote>
  <w:endnote w:type="continuationSeparator" w:id="0">
    <w:p w14:paraId="3E10C6B5" w14:textId="77777777" w:rsidR="00F66D47" w:rsidRDefault="00F66D47" w:rsidP="006F175E">
      <w:pPr>
        <w:spacing w:before="0"/>
      </w:pPr>
      <w:r>
        <w:continuationSeparator/>
      </w:r>
    </w:p>
  </w:endnote>
  <w:endnote w:type="continuationNotice" w:id="1">
    <w:p w14:paraId="405FD3BA" w14:textId="77777777" w:rsidR="00F66D47" w:rsidRDefault="00F66D47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1CD02695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>Standard</w:t>
    </w:r>
    <w:r w:rsidR="003A39A6">
      <w:t xml:space="preserve"> </w:t>
    </w:r>
    <w:fldSimple w:instr="DOCPROPERTY  TherapeuticArea  \* MERGEFORMAT">
      <w:r w:rsidR="00214BE7">
        <w:t>Oncology</w:t>
      </w:r>
    </w:fldSimple>
    <w:r>
      <w:t xml:space="preserve"> </w:t>
    </w:r>
    <w:fldSimple w:instr="DOCPROPERTY  TLFType  \* MERGEFORMAT">
      <w:r w:rsidR="00214BE7">
        <w:t>Table</w:t>
      </w:r>
    </w:fldSimple>
    <w:r w:rsidR="009A18EF">
      <w:t xml:space="preserve"> </w:t>
    </w:r>
    <w:fldSimple w:instr="DOCPROPERTY  TLFNumber  \* MERGEFORMAT">
      <w:r w:rsidR="00214BE7">
        <w:t>T-OCEF02</w:t>
      </w:r>
    </w:fldSimple>
    <w:r w:rsidR="009A18EF">
      <w:t xml:space="preserve"> -</w:t>
    </w:r>
    <w:r w:rsidR="00537BE8">
      <w:t xml:space="preserve"> </w:t>
    </w:r>
    <w:fldSimple w:instr="DOCPROPERTY  Description  \* MERGEFORMAT">
      <w:r w:rsidR="00214BE7">
        <w:t>Time to Event Summary</w:t>
      </w:r>
    </w:fldSimple>
    <w:r w:rsidR="009A18EF">
      <w:t xml:space="preserve"> </w:t>
    </w:r>
    <w:r w:rsidR="00537BE8">
      <w:t>v</w:t>
    </w:r>
    <w:fldSimple w:instr="DOCPROPERTY  Version  \* MERGEFORMAT">
      <w:r w:rsidR="00214BE7">
        <w:t>2.0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2DA3E" w14:textId="77777777" w:rsidR="00F66D47" w:rsidRDefault="00F66D47" w:rsidP="006F175E">
      <w:pPr>
        <w:spacing w:before="0"/>
      </w:pPr>
      <w:r>
        <w:separator/>
      </w:r>
    </w:p>
  </w:footnote>
  <w:footnote w:type="continuationSeparator" w:id="0">
    <w:p w14:paraId="746D96CA" w14:textId="77777777" w:rsidR="00F66D47" w:rsidRDefault="00F66D47" w:rsidP="006F175E">
      <w:pPr>
        <w:spacing w:before="0"/>
      </w:pPr>
      <w:r>
        <w:continuationSeparator/>
      </w:r>
    </w:p>
  </w:footnote>
  <w:footnote w:type="continuationNotice" w:id="1">
    <w:p w14:paraId="20AE9C8B" w14:textId="77777777" w:rsidR="00F66D47" w:rsidRDefault="00F66D47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A80077"/>
    <w:multiLevelType w:val="hybridMultilevel"/>
    <w:tmpl w:val="38B4AA64"/>
    <w:lvl w:ilvl="0" w:tplc="61D80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F5B4E15"/>
    <w:multiLevelType w:val="hybridMultilevel"/>
    <w:tmpl w:val="E794C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F00B0"/>
    <w:multiLevelType w:val="hybridMultilevel"/>
    <w:tmpl w:val="F9B2EF28"/>
    <w:lvl w:ilvl="0" w:tplc="9AAA153C">
      <w:start w:val="2020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3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E00FF"/>
    <w:multiLevelType w:val="hybridMultilevel"/>
    <w:tmpl w:val="E948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8534469">
    <w:abstractNumId w:val="13"/>
  </w:num>
  <w:num w:numId="2" w16cid:durableId="1001934327">
    <w:abstractNumId w:val="36"/>
  </w:num>
  <w:num w:numId="3" w16cid:durableId="1339773565">
    <w:abstractNumId w:val="3"/>
  </w:num>
  <w:num w:numId="4" w16cid:durableId="429011299">
    <w:abstractNumId w:val="16"/>
  </w:num>
  <w:num w:numId="5" w16cid:durableId="2087608717">
    <w:abstractNumId w:val="22"/>
  </w:num>
  <w:num w:numId="6" w16cid:durableId="699355371">
    <w:abstractNumId w:val="0"/>
  </w:num>
  <w:num w:numId="7" w16cid:durableId="902642309">
    <w:abstractNumId w:val="30"/>
  </w:num>
  <w:num w:numId="8" w16cid:durableId="522399496">
    <w:abstractNumId w:val="4"/>
  </w:num>
  <w:num w:numId="9" w16cid:durableId="578442318">
    <w:abstractNumId w:val="28"/>
  </w:num>
  <w:num w:numId="10" w16cid:durableId="417870824">
    <w:abstractNumId w:val="33"/>
  </w:num>
  <w:num w:numId="11" w16cid:durableId="1037436922">
    <w:abstractNumId w:val="30"/>
    <w:lvlOverride w:ilvl="0">
      <w:startOverride w:val="1"/>
    </w:lvlOverride>
  </w:num>
  <w:num w:numId="12" w16cid:durableId="1215895583">
    <w:abstractNumId w:val="6"/>
  </w:num>
  <w:num w:numId="13" w16cid:durableId="348600881">
    <w:abstractNumId w:val="27"/>
  </w:num>
  <w:num w:numId="14" w16cid:durableId="1707951636">
    <w:abstractNumId w:val="19"/>
  </w:num>
  <w:num w:numId="15" w16cid:durableId="1411848687">
    <w:abstractNumId w:val="24"/>
  </w:num>
  <w:num w:numId="16" w16cid:durableId="95177560">
    <w:abstractNumId w:val="28"/>
  </w:num>
  <w:num w:numId="17" w16cid:durableId="750279963">
    <w:abstractNumId w:val="28"/>
  </w:num>
  <w:num w:numId="18" w16cid:durableId="1598100308">
    <w:abstractNumId w:val="28"/>
  </w:num>
  <w:num w:numId="19" w16cid:durableId="380713418">
    <w:abstractNumId w:val="28"/>
  </w:num>
  <w:num w:numId="20" w16cid:durableId="1276904619">
    <w:abstractNumId w:val="37"/>
  </w:num>
  <w:num w:numId="21" w16cid:durableId="1225146797">
    <w:abstractNumId w:val="26"/>
  </w:num>
  <w:num w:numId="22" w16cid:durableId="193230846">
    <w:abstractNumId w:val="2"/>
  </w:num>
  <w:num w:numId="23" w16cid:durableId="623465451">
    <w:abstractNumId w:val="15"/>
  </w:num>
  <w:num w:numId="24" w16cid:durableId="2006010136">
    <w:abstractNumId w:val="7"/>
  </w:num>
  <w:num w:numId="25" w16cid:durableId="1418942808">
    <w:abstractNumId w:val="1"/>
  </w:num>
  <w:num w:numId="26" w16cid:durableId="465897525">
    <w:abstractNumId w:val="29"/>
  </w:num>
  <w:num w:numId="27" w16cid:durableId="1836147636">
    <w:abstractNumId w:val="14"/>
  </w:num>
  <w:num w:numId="28" w16cid:durableId="1696031596">
    <w:abstractNumId w:val="5"/>
  </w:num>
  <w:num w:numId="29" w16cid:durableId="1631324152">
    <w:abstractNumId w:val="25"/>
  </w:num>
  <w:num w:numId="30" w16cid:durableId="965700087">
    <w:abstractNumId w:val="20"/>
  </w:num>
  <w:num w:numId="31" w16cid:durableId="197663551">
    <w:abstractNumId w:val="35"/>
  </w:num>
  <w:num w:numId="32" w16cid:durableId="898519297">
    <w:abstractNumId w:val="28"/>
  </w:num>
  <w:num w:numId="33" w16cid:durableId="40860461">
    <w:abstractNumId w:val="23"/>
  </w:num>
  <w:num w:numId="34" w16cid:durableId="526063131">
    <w:abstractNumId w:val="8"/>
  </w:num>
  <w:num w:numId="35" w16cid:durableId="465010602">
    <w:abstractNumId w:val="9"/>
  </w:num>
  <w:num w:numId="36" w16cid:durableId="995230747">
    <w:abstractNumId w:val="17"/>
  </w:num>
  <w:num w:numId="37" w16cid:durableId="432015640">
    <w:abstractNumId w:val="18"/>
  </w:num>
  <w:num w:numId="38" w16cid:durableId="2111311277">
    <w:abstractNumId w:val="12"/>
  </w:num>
  <w:num w:numId="39" w16cid:durableId="1170172254">
    <w:abstractNumId w:val="10"/>
  </w:num>
  <w:num w:numId="40" w16cid:durableId="269120175">
    <w:abstractNumId w:val="28"/>
  </w:num>
  <w:num w:numId="41" w16cid:durableId="248467800">
    <w:abstractNumId w:val="28"/>
  </w:num>
  <w:num w:numId="42" w16cid:durableId="563495046">
    <w:abstractNumId w:val="11"/>
  </w:num>
  <w:num w:numId="43" w16cid:durableId="1387149048">
    <w:abstractNumId w:val="34"/>
  </w:num>
  <w:num w:numId="44" w16cid:durableId="1220094049">
    <w:abstractNumId w:val="21"/>
  </w:num>
  <w:num w:numId="45" w16cid:durableId="771171057">
    <w:abstractNumId w:val="32"/>
  </w:num>
  <w:num w:numId="46" w16cid:durableId="801193113">
    <w:abstractNumId w:val="3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ei, Mingwei">
    <w15:presenceInfo w15:providerId="AD" w15:userId="S::mingwei.fei@abbvie.com::235ce4d8-286b-48bc-b6e0-8ef8f63053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trackRevisions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0955"/>
    <w:rsid w:val="00001563"/>
    <w:rsid w:val="00002A3A"/>
    <w:rsid w:val="000116CF"/>
    <w:rsid w:val="00011CB1"/>
    <w:rsid w:val="00012633"/>
    <w:rsid w:val="000144A8"/>
    <w:rsid w:val="00015AC8"/>
    <w:rsid w:val="00016D72"/>
    <w:rsid w:val="00021BC6"/>
    <w:rsid w:val="0002368A"/>
    <w:rsid w:val="0002386D"/>
    <w:rsid w:val="00034128"/>
    <w:rsid w:val="00036784"/>
    <w:rsid w:val="00036C01"/>
    <w:rsid w:val="000423A8"/>
    <w:rsid w:val="00042675"/>
    <w:rsid w:val="00043224"/>
    <w:rsid w:val="0004489F"/>
    <w:rsid w:val="000463AA"/>
    <w:rsid w:val="00047B7A"/>
    <w:rsid w:val="00050503"/>
    <w:rsid w:val="00050976"/>
    <w:rsid w:val="00054788"/>
    <w:rsid w:val="0005492E"/>
    <w:rsid w:val="00054AFC"/>
    <w:rsid w:val="00057C00"/>
    <w:rsid w:val="00060721"/>
    <w:rsid w:val="00062492"/>
    <w:rsid w:val="00062716"/>
    <w:rsid w:val="00063C9B"/>
    <w:rsid w:val="000644F7"/>
    <w:rsid w:val="000646FA"/>
    <w:rsid w:val="0007033A"/>
    <w:rsid w:val="00070AF7"/>
    <w:rsid w:val="000724AC"/>
    <w:rsid w:val="000736D4"/>
    <w:rsid w:val="00074182"/>
    <w:rsid w:val="000758C7"/>
    <w:rsid w:val="000765C7"/>
    <w:rsid w:val="0007775D"/>
    <w:rsid w:val="00080E58"/>
    <w:rsid w:val="00081781"/>
    <w:rsid w:val="0008662D"/>
    <w:rsid w:val="000913B2"/>
    <w:rsid w:val="00095745"/>
    <w:rsid w:val="000961BA"/>
    <w:rsid w:val="0009638C"/>
    <w:rsid w:val="000A6093"/>
    <w:rsid w:val="000A6154"/>
    <w:rsid w:val="000A6BB6"/>
    <w:rsid w:val="000A79A3"/>
    <w:rsid w:val="000B0BA2"/>
    <w:rsid w:val="000B285E"/>
    <w:rsid w:val="000B2C19"/>
    <w:rsid w:val="000B62A1"/>
    <w:rsid w:val="000B7E1A"/>
    <w:rsid w:val="000C076B"/>
    <w:rsid w:val="000C1F68"/>
    <w:rsid w:val="000C3DEB"/>
    <w:rsid w:val="000C409A"/>
    <w:rsid w:val="000C4F71"/>
    <w:rsid w:val="000C578F"/>
    <w:rsid w:val="000C6396"/>
    <w:rsid w:val="000D297D"/>
    <w:rsid w:val="000D3821"/>
    <w:rsid w:val="000D65EF"/>
    <w:rsid w:val="000D664A"/>
    <w:rsid w:val="000D7027"/>
    <w:rsid w:val="000E0916"/>
    <w:rsid w:val="000E29B7"/>
    <w:rsid w:val="000E5196"/>
    <w:rsid w:val="000E72C0"/>
    <w:rsid w:val="000E7D9C"/>
    <w:rsid w:val="000F0AA2"/>
    <w:rsid w:val="000F703E"/>
    <w:rsid w:val="0010004C"/>
    <w:rsid w:val="00102C95"/>
    <w:rsid w:val="001037FC"/>
    <w:rsid w:val="00104041"/>
    <w:rsid w:val="001102DE"/>
    <w:rsid w:val="00111214"/>
    <w:rsid w:val="00111B1E"/>
    <w:rsid w:val="001120DB"/>
    <w:rsid w:val="001121D4"/>
    <w:rsid w:val="001178EA"/>
    <w:rsid w:val="00121034"/>
    <w:rsid w:val="00124EBA"/>
    <w:rsid w:val="00126D8F"/>
    <w:rsid w:val="00133899"/>
    <w:rsid w:val="00134898"/>
    <w:rsid w:val="001359E2"/>
    <w:rsid w:val="0013725B"/>
    <w:rsid w:val="001375E4"/>
    <w:rsid w:val="00140570"/>
    <w:rsid w:val="00140AC7"/>
    <w:rsid w:val="00142DE6"/>
    <w:rsid w:val="00143AB7"/>
    <w:rsid w:val="001442E6"/>
    <w:rsid w:val="00144655"/>
    <w:rsid w:val="00144BDD"/>
    <w:rsid w:val="00145E52"/>
    <w:rsid w:val="0014797E"/>
    <w:rsid w:val="00147BB6"/>
    <w:rsid w:val="001533CA"/>
    <w:rsid w:val="00153FC8"/>
    <w:rsid w:val="00157BC7"/>
    <w:rsid w:val="00160198"/>
    <w:rsid w:val="00163F24"/>
    <w:rsid w:val="001640A2"/>
    <w:rsid w:val="00166E41"/>
    <w:rsid w:val="00167B79"/>
    <w:rsid w:val="00167DC7"/>
    <w:rsid w:val="001701F6"/>
    <w:rsid w:val="0017150D"/>
    <w:rsid w:val="00172AF3"/>
    <w:rsid w:val="001822B6"/>
    <w:rsid w:val="00186622"/>
    <w:rsid w:val="001873E9"/>
    <w:rsid w:val="001877E8"/>
    <w:rsid w:val="0018792A"/>
    <w:rsid w:val="00187EC7"/>
    <w:rsid w:val="00193B95"/>
    <w:rsid w:val="00193C6C"/>
    <w:rsid w:val="0019409B"/>
    <w:rsid w:val="001A1228"/>
    <w:rsid w:val="001A1D71"/>
    <w:rsid w:val="001A403A"/>
    <w:rsid w:val="001A620C"/>
    <w:rsid w:val="001B1E6C"/>
    <w:rsid w:val="001B29C8"/>
    <w:rsid w:val="001B54B7"/>
    <w:rsid w:val="001B6729"/>
    <w:rsid w:val="001B711D"/>
    <w:rsid w:val="001B770C"/>
    <w:rsid w:val="001B7D41"/>
    <w:rsid w:val="001B7ED0"/>
    <w:rsid w:val="001C1575"/>
    <w:rsid w:val="001C1BC5"/>
    <w:rsid w:val="001C61B1"/>
    <w:rsid w:val="001C77D3"/>
    <w:rsid w:val="001C7F01"/>
    <w:rsid w:val="001D0BF9"/>
    <w:rsid w:val="001D12FA"/>
    <w:rsid w:val="001D161E"/>
    <w:rsid w:val="001D46C2"/>
    <w:rsid w:val="001D4E11"/>
    <w:rsid w:val="001E005D"/>
    <w:rsid w:val="001E176A"/>
    <w:rsid w:val="001E3FD1"/>
    <w:rsid w:val="001E7AE8"/>
    <w:rsid w:val="001F074C"/>
    <w:rsid w:val="001F1803"/>
    <w:rsid w:val="001F26FE"/>
    <w:rsid w:val="001F4746"/>
    <w:rsid w:val="001F476B"/>
    <w:rsid w:val="001F7414"/>
    <w:rsid w:val="001F74FD"/>
    <w:rsid w:val="002007C1"/>
    <w:rsid w:val="00200DA2"/>
    <w:rsid w:val="00201094"/>
    <w:rsid w:val="0020170F"/>
    <w:rsid w:val="002024C2"/>
    <w:rsid w:val="00207EC9"/>
    <w:rsid w:val="00210975"/>
    <w:rsid w:val="00213349"/>
    <w:rsid w:val="00214BE7"/>
    <w:rsid w:val="002174CD"/>
    <w:rsid w:val="00220B9A"/>
    <w:rsid w:val="00222F86"/>
    <w:rsid w:val="0022332D"/>
    <w:rsid w:val="002239FE"/>
    <w:rsid w:val="00225241"/>
    <w:rsid w:val="00226C36"/>
    <w:rsid w:val="002308C2"/>
    <w:rsid w:val="002349DE"/>
    <w:rsid w:val="00234B1F"/>
    <w:rsid w:val="002350EA"/>
    <w:rsid w:val="0023687E"/>
    <w:rsid w:val="002408D5"/>
    <w:rsid w:val="0024131D"/>
    <w:rsid w:val="00242F65"/>
    <w:rsid w:val="00243021"/>
    <w:rsid w:val="002469DE"/>
    <w:rsid w:val="00257F2A"/>
    <w:rsid w:val="00260557"/>
    <w:rsid w:val="0026142F"/>
    <w:rsid w:val="00267099"/>
    <w:rsid w:val="00267A5D"/>
    <w:rsid w:val="00270CA0"/>
    <w:rsid w:val="00271448"/>
    <w:rsid w:val="00272255"/>
    <w:rsid w:val="0027353D"/>
    <w:rsid w:val="00276A2B"/>
    <w:rsid w:val="002770BF"/>
    <w:rsid w:val="0028011E"/>
    <w:rsid w:val="00280C8D"/>
    <w:rsid w:val="00282840"/>
    <w:rsid w:val="00283237"/>
    <w:rsid w:val="00285A33"/>
    <w:rsid w:val="00286163"/>
    <w:rsid w:val="00291325"/>
    <w:rsid w:val="00292330"/>
    <w:rsid w:val="0029396B"/>
    <w:rsid w:val="002940C0"/>
    <w:rsid w:val="00294738"/>
    <w:rsid w:val="00297F72"/>
    <w:rsid w:val="002A00BC"/>
    <w:rsid w:val="002A066F"/>
    <w:rsid w:val="002A1BF0"/>
    <w:rsid w:val="002A29F3"/>
    <w:rsid w:val="002A2D8C"/>
    <w:rsid w:val="002A2E53"/>
    <w:rsid w:val="002A2E9D"/>
    <w:rsid w:val="002A44A7"/>
    <w:rsid w:val="002A5B28"/>
    <w:rsid w:val="002A604B"/>
    <w:rsid w:val="002A754A"/>
    <w:rsid w:val="002A7BA9"/>
    <w:rsid w:val="002B116F"/>
    <w:rsid w:val="002B2933"/>
    <w:rsid w:val="002B3096"/>
    <w:rsid w:val="002B38A8"/>
    <w:rsid w:val="002B4F28"/>
    <w:rsid w:val="002B7258"/>
    <w:rsid w:val="002B7637"/>
    <w:rsid w:val="002B7649"/>
    <w:rsid w:val="002C4062"/>
    <w:rsid w:val="002C580B"/>
    <w:rsid w:val="002C594B"/>
    <w:rsid w:val="002C6C5D"/>
    <w:rsid w:val="002C7A60"/>
    <w:rsid w:val="002D3443"/>
    <w:rsid w:val="002D3CA1"/>
    <w:rsid w:val="002D45E1"/>
    <w:rsid w:val="002E2C65"/>
    <w:rsid w:val="002E5AAC"/>
    <w:rsid w:val="002E5F63"/>
    <w:rsid w:val="002E7888"/>
    <w:rsid w:val="002F1782"/>
    <w:rsid w:val="002F2F9E"/>
    <w:rsid w:val="002F3682"/>
    <w:rsid w:val="002F6A4A"/>
    <w:rsid w:val="002F6E99"/>
    <w:rsid w:val="002F6F2B"/>
    <w:rsid w:val="002F710F"/>
    <w:rsid w:val="002F7808"/>
    <w:rsid w:val="002F7D97"/>
    <w:rsid w:val="003009DF"/>
    <w:rsid w:val="00301947"/>
    <w:rsid w:val="00301F51"/>
    <w:rsid w:val="003045E0"/>
    <w:rsid w:val="00307E17"/>
    <w:rsid w:val="00315BD8"/>
    <w:rsid w:val="00316B38"/>
    <w:rsid w:val="0032283E"/>
    <w:rsid w:val="00323119"/>
    <w:rsid w:val="00323907"/>
    <w:rsid w:val="003239F2"/>
    <w:rsid w:val="0032714D"/>
    <w:rsid w:val="00332CA1"/>
    <w:rsid w:val="0033448B"/>
    <w:rsid w:val="00337183"/>
    <w:rsid w:val="00341B7B"/>
    <w:rsid w:val="00341E17"/>
    <w:rsid w:val="00342633"/>
    <w:rsid w:val="00344363"/>
    <w:rsid w:val="00347025"/>
    <w:rsid w:val="003505A2"/>
    <w:rsid w:val="003529EB"/>
    <w:rsid w:val="00352BCB"/>
    <w:rsid w:val="00355398"/>
    <w:rsid w:val="00356273"/>
    <w:rsid w:val="00356C46"/>
    <w:rsid w:val="00362534"/>
    <w:rsid w:val="00366356"/>
    <w:rsid w:val="003670F1"/>
    <w:rsid w:val="00370CF9"/>
    <w:rsid w:val="00371383"/>
    <w:rsid w:val="00374DF3"/>
    <w:rsid w:val="0037745D"/>
    <w:rsid w:val="003805FF"/>
    <w:rsid w:val="00381C3E"/>
    <w:rsid w:val="00382A46"/>
    <w:rsid w:val="00382BE8"/>
    <w:rsid w:val="0038310D"/>
    <w:rsid w:val="0038376E"/>
    <w:rsid w:val="003845FD"/>
    <w:rsid w:val="00385B32"/>
    <w:rsid w:val="00386F57"/>
    <w:rsid w:val="00387229"/>
    <w:rsid w:val="00390427"/>
    <w:rsid w:val="0039182E"/>
    <w:rsid w:val="003923B7"/>
    <w:rsid w:val="00392C88"/>
    <w:rsid w:val="003948F7"/>
    <w:rsid w:val="00395D86"/>
    <w:rsid w:val="003A058F"/>
    <w:rsid w:val="003A195F"/>
    <w:rsid w:val="003A2F29"/>
    <w:rsid w:val="003A387A"/>
    <w:rsid w:val="003A39A6"/>
    <w:rsid w:val="003A4D87"/>
    <w:rsid w:val="003B0068"/>
    <w:rsid w:val="003B053A"/>
    <w:rsid w:val="003B2C4C"/>
    <w:rsid w:val="003B34A2"/>
    <w:rsid w:val="003B402D"/>
    <w:rsid w:val="003B43EE"/>
    <w:rsid w:val="003B49B5"/>
    <w:rsid w:val="003C2B94"/>
    <w:rsid w:val="003C3DC7"/>
    <w:rsid w:val="003D18B9"/>
    <w:rsid w:val="003D2577"/>
    <w:rsid w:val="003D52BF"/>
    <w:rsid w:val="003D5854"/>
    <w:rsid w:val="003D599B"/>
    <w:rsid w:val="003D7EE7"/>
    <w:rsid w:val="003E2D27"/>
    <w:rsid w:val="003E2DA4"/>
    <w:rsid w:val="003E75D5"/>
    <w:rsid w:val="003F28F0"/>
    <w:rsid w:val="003F2FBD"/>
    <w:rsid w:val="003F32F0"/>
    <w:rsid w:val="003F373E"/>
    <w:rsid w:val="00411F54"/>
    <w:rsid w:val="0041531A"/>
    <w:rsid w:val="0041616D"/>
    <w:rsid w:val="0041631C"/>
    <w:rsid w:val="0041671B"/>
    <w:rsid w:val="00416A8F"/>
    <w:rsid w:val="00420C6D"/>
    <w:rsid w:val="0042502F"/>
    <w:rsid w:val="0042602A"/>
    <w:rsid w:val="004270E8"/>
    <w:rsid w:val="00430259"/>
    <w:rsid w:val="00432B51"/>
    <w:rsid w:val="0043379C"/>
    <w:rsid w:val="00442339"/>
    <w:rsid w:val="0044325F"/>
    <w:rsid w:val="00443F0F"/>
    <w:rsid w:val="00443F91"/>
    <w:rsid w:val="00444403"/>
    <w:rsid w:val="00444EA3"/>
    <w:rsid w:val="004467A7"/>
    <w:rsid w:val="0044685F"/>
    <w:rsid w:val="00447475"/>
    <w:rsid w:val="00450E72"/>
    <w:rsid w:val="00453D08"/>
    <w:rsid w:val="00453F27"/>
    <w:rsid w:val="00455707"/>
    <w:rsid w:val="0045630D"/>
    <w:rsid w:val="00460C9D"/>
    <w:rsid w:val="004655DE"/>
    <w:rsid w:val="00466A77"/>
    <w:rsid w:val="0046765F"/>
    <w:rsid w:val="004777D6"/>
    <w:rsid w:val="00481AE6"/>
    <w:rsid w:val="00483281"/>
    <w:rsid w:val="004836B7"/>
    <w:rsid w:val="0048542D"/>
    <w:rsid w:val="00485FC7"/>
    <w:rsid w:val="0048613F"/>
    <w:rsid w:val="00487444"/>
    <w:rsid w:val="00493112"/>
    <w:rsid w:val="00494400"/>
    <w:rsid w:val="0049446E"/>
    <w:rsid w:val="004A08DC"/>
    <w:rsid w:val="004A1797"/>
    <w:rsid w:val="004A4006"/>
    <w:rsid w:val="004A59E3"/>
    <w:rsid w:val="004A6602"/>
    <w:rsid w:val="004B59A8"/>
    <w:rsid w:val="004C3431"/>
    <w:rsid w:val="004C4047"/>
    <w:rsid w:val="004C516E"/>
    <w:rsid w:val="004C77F6"/>
    <w:rsid w:val="004D1A07"/>
    <w:rsid w:val="004D1B6A"/>
    <w:rsid w:val="004D54FA"/>
    <w:rsid w:val="004D7347"/>
    <w:rsid w:val="004E1D9B"/>
    <w:rsid w:val="004E23FE"/>
    <w:rsid w:val="004E268E"/>
    <w:rsid w:val="004E2885"/>
    <w:rsid w:val="004E2E67"/>
    <w:rsid w:val="004E3EA4"/>
    <w:rsid w:val="004E5057"/>
    <w:rsid w:val="004E6B42"/>
    <w:rsid w:val="004F1CC4"/>
    <w:rsid w:val="004F1E9B"/>
    <w:rsid w:val="004F2000"/>
    <w:rsid w:val="004F22E0"/>
    <w:rsid w:val="004F332D"/>
    <w:rsid w:val="004F3598"/>
    <w:rsid w:val="004F3FAE"/>
    <w:rsid w:val="004F5D64"/>
    <w:rsid w:val="005016F7"/>
    <w:rsid w:val="00505441"/>
    <w:rsid w:val="005076AF"/>
    <w:rsid w:val="005115DF"/>
    <w:rsid w:val="00512117"/>
    <w:rsid w:val="00512880"/>
    <w:rsid w:val="00512C4B"/>
    <w:rsid w:val="0051428D"/>
    <w:rsid w:val="00514A69"/>
    <w:rsid w:val="00517CE7"/>
    <w:rsid w:val="00522EF5"/>
    <w:rsid w:val="005253FC"/>
    <w:rsid w:val="00526D77"/>
    <w:rsid w:val="00527CFB"/>
    <w:rsid w:val="00532507"/>
    <w:rsid w:val="00533D8B"/>
    <w:rsid w:val="00534845"/>
    <w:rsid w:val="00537BE8"/>
    <w:rsid w:val="00541EB3"/>
    <w:rsid w:val="005500CC"/>
    <w:rsid w:val="00551951"/>
    <w:rsid w:val="005524CF"/>
    <w:rsid w:val="00553BF0"/>
    <w:rsid w:val="00555143"/>
    <w:rsid w:val="00564FD6"/>
    <w:rsid w:val="0056700C"/>
    <w:rsid w:val="00571139"/>
    <w:rsid w:val="00572D81"/>
    <w:rsid w:val="00573620"/>
    <w:rsid w:val="005753A1"/>
    <w:rsid w:val="00576C2F"/>
    <w:rsid w:val="0058247D"/>
    <w:rsid w:val="005830F9"/>
    <w:rsid w:val="005835C0"/>
    <w:rsid w:val="00590133"/>
    <w:rsid w:val="00591CD5"/>
    <w:rsid w:val="00592D60"/>
    <w:rsid w:val="005935E1"/>
    <w:rsid w:val="0059383A"/>
    <w:rsid w:val="0059505E"/>
    <w:rsid w:val="0059529A"/>
    <w:rsid w:val="00595D0C"/>
    <w:rsid w:val="005961C5"/>
    <w:rsid w:val="0059740A"/>
    <w:rsid w:val="005A119F"/>
    <w:rsid w:val="005A1BB6"/>
    <w:rsid w:val="005A2CA7"/>
    <w:rsid w:val="005A3FC8"/>
    <w:rsid w:val="005A5B87"/>
    <w:rsid w:val="005A6638"/>
    <w:rsid w:val="005B30CB"/>
    <w:rsid w:val="005B414B"/>
    <w:rsid w:val="005B4B6C"/>
    <w:rsid w:val="005B6593"/>
    <w:rsid w:val="005C1995"/>
    <w:rsid w:val="005C3949"/>
    <w:rsid w:val="005C4330"/>
    <w:rsid w:val="005D0923"/>
    <w:rsid w:val="005D4704"/>
    <w:rsid w:val="005D4DEB"/>
    <w:rsid w:val="005D546F"/>
    <w:rsid w:val="005D6150"/>
    <w:rsid w:val="005D779E"/>
    <w:rsid w:val="005D7E42"/>
    <w:rsid w:val="005E1328"/>
    <w:rsid w:val="005E17AC"/>
    <w:rsid w:val="005E1D4D"/>
    <w:rsid w:val="005E25D8"/>
    <w:rsid w:val="005E53DF"/>
    <w:rsid w:val="005E67AB"/>
    <w:rsid w:val="005E6B1F"/>
    <w:rsid w:val="005E6E3F"/>
    <w:rsid w:val="005F0929"/>
    <w:rsid w:val="005F114A"/>
    <w:rsid w:val="005F1EBB"/>
    <w:rsid w:val="005F2B58"/>
    <w:rsid w:val="005F3C91"/>
    <w:rsid w:val="005F5B4F"/>
    <w:rsid w:val="005F6189"/>
    <w:rsid w:val="005F64DE"/>
    <w:rsid w:val="005F69CD"/>
    <w:rsid w:val="00606238"/>
    <w:rsid w:val="006104BE"/>
    <w:rsid w:val="00610BC6"/>
    <w:rsid w:val="00612643"/>
    <w:rsid w:val="0061738D"/>
    <w:rsid w:val="00617438"/>
    <w:rsid w:val="00617BB1"/>
    <w:rsid w:val="00624791"/>
    <w:rsid w:val="00626FB8"/>
    <w:rsid w:val="006274FB"/>
    <w:rsid w:val="00627CC7"/>
    <w:rsid w:val="00632068"/>
    <w:rsid w:val="00635F27"/>
    <w:rsid w:val="00641677"/>
    <w:rsid w:val="00643038"/>
    <w:rsid w:val="006458B9"/>
    <w:rsid w:val="0065034B"/>
    <w:rsid w:val="00652A8D"/>
    <w:rsid w:val="00652CBF"/>
    <w:rsid w:val="006532D5"/>
    <w:rsid w:val="00653956"/>
    <w:rsid w:val="00654B24"/>
    <w:rsid w:val="006555FF"/>
    <w:rsid w:val="0065678A"/>
    <w:rsid w:val="00660B9A"/>
    <w:rsid w:val="00660F90"/>
    <w:rsid w:val="00661135"/>
    <w:rsid w:val="00662116"/>
    <w:rsid w:val="00662A0F"/>
    <w:rsid w:val="00663A17"/>
    <w:rsid w:val="006647C3"/>
    <w:rsid w:val="006667F5"/>
    <w:rsid w:val="006706D5"/>
    <w:rsid w:val="00671FC3"/>
    <w:rsid w:val="0067339F"/>
    <w:rsid w:val="0067573B"/>
    <w:rsid w:val="0067615D"/>
    <w:rsid w:val="00677816"/>
    <w:rsid w:val="006807D0"/>
    <w:rsid w:val="00680FCF"/>
    <w:rsid w:val="00682443"/>
    <w:rsid w:val="0068404F"/>
    <w:rsid w:val="00684621"/>
    <w:rsid w:val="00686DE9"/>
    <w:rsid w:val="0069065A"/>
    <w:rsid w:val="00691E41"/>
    <w:rsid w:val="00695CE0"/>
    <w:rsid w:val="00696597"/>
    <w:rsid w:val="006A08D5"/>
    <w:rsid w:val="006A2799"/>
    <w:rsid w:val="006A4277"/>
    <w:rsid w:val="006A5216"/>
    <w:rsid w:val="006A6F16"/>
    <w:rsid w:val="006A7145"/>
    <w:rsid w:val="006B00C8"/>
    <w:rsid w:val="006B1041"/>
    <w:rsid w:val="006B2BE4"/>
    <w:rsid w:val="006B45CB"/>
    <w:rsid w:val="006B5B9E"/>
    <w:rsid w:val="006C00BF"/>
    <w:rsid w:val="006C0D8C"/>
    <w:rsid w:val="006C1820"/>
    <w:rsid w:val="006C39EA"/>
    <w:rsid w:val="006D279E"/>
    <w:rsid w:val="006D3CE3"/>
    <w:rsid w:val="006D415F"/>
    <w:rsid w:val="006D4A0F"/>
    <w:rsid w:val="006D4D88"/>
    <w:rsid w:val="006D7312"/>
    <w:rsid w:val="006E000A"/>
    <w:rsid w:val="006E0B6B"/>
    <w:rsid w:val="006E2DFC"/>
    <w:rsid w:val="006E5653"/>
    <w:rsid w:val="006E6343"/>
    <w:rsid w:val="006E7008"/>
    <w:rsid w:val="006E7217"/>
    <w:rsid w:val="006F175E"/>
    <w:rsid w:val="006F354B"/>
    <w:rsid w:val="006F586D"/>
    <w:rsid w:val="006F6011"/>
    <w:rsid w:val="007056D5"/>
    <w:rsid w:val="00706605"/>
    <w:rsid w:val="00710042"/>
    <w:rsid w:val="00710B14"/>
    <w:rsid w:val="007118C5"/>
    <w:rsid w:val="00712174"/>
    <w:rsid w:val="00712707"/>
    <w:rsid w:val="0071605F"/>
    <w:rsid w:val="00721CAF"/>
    <w:rsid w:val="007244A7"/>
    <w:rsid w:val="00726F2E"/>
    <w:rsid w:val="00727A47"/>
    <w:rsid w:val="00730ABC"/>
    <w:rsid w:val="0073471B"/>
    <w:rsid w:val="00735350"/>
    <w:rsid w:val="00737A6D"/>
    <w:rsid w:val="0074018C"/>
    <w:rsid w:val="0074095C"/>
    <w:rsid w:val="007414A8"/>
    <w:rsid w:val="00741B35"/>
    <w:rsid w:val="00741C0C"/>
    <w:rsid w:val="007427A9"/>
    <w:rsid w:val="00742F06"/>
    <w:rsid w:val="00744688"/>
    <w:rsid w:val="007508C7"/>
    <w:rsid w:val="007519D4"/>
    <w:rsid w:val="00751A22"/>
    <w:rsid w:val="00756768"/>
    <w:rsid w:val="00756919"/>
    <w:rsid w:val="007600C3"/>
    <w:rsid w:val="00760AD0"/>
    <w:rsid w:val="0076119E"/>
    <w:rsid w:val="00761F0E"/>
    <w:rsid w:val="0076383B"/>
    <w:rsid w:val="00764628"/>
    <w:rsid w:val="007724EA"/>
    <w:rsid w:val="007733B2"/>
    <w:rsid w:val="00775062"/>
    <w:rsid w:val="007758A5"/>
    <w:rsid w:val="00776348"/>
    <w:rsid w:val="007825E1"/>
    <w:rsid w:val="00783C04"/>
    <w:rsid w:val="00783CAE"/>
    <w:rsid w:val="007850F2"/>
    <w:rsid w:val="00787B8C"/>
    <w:rsid w:val="00790402"/>
    <w:rsid w:val="00791905"/>
    <w:rsid w:val="00791CBB"/>
    <w:rsid w:val="007928E1"/>
    <w:rsid w:val="00796A79"/>
    <w:rsid w:val="007A094B"/>
    <w:rsid w:val="007A0A43"/>
    <w:rsid w:val="007A1275"/>
    <w:rsid w:val="007A38FC"/>
    <w:rsid w:val="007A72CF"/>
    <w:rsid w:val="007A7682"/>
    <w:rsid w:val="007A7CF7"/>
    <w:rsid w:val="007B1855"/>
    <w:rsid w:val="007B4F4B"/>
    <w:rsid w:val="007B7AA0"/>
    <w:rsid w:val="007C170E"/>
    <w:rsid w:val="007C1FFD"/>
    <w:rsid w:val="007C24F4"/>
    <w:rsid w:val="007C2B13"/>
    <w:rsid w:val="007C3741"/>
    <w:rsid w:val="007C7F7D"/>
    <w:rsid w:val="007D04D5"/>
    <w:rsid w:val="007D05E1"/>
    <w:rsid w:val="007D08C4"/>
    <w:rsid w:val="007D17E9"/>
    <w:rsid w:val="007D7A66"/>
    <w:rsid w:val="007E02E8"/>
    <w:rsid w:val="007E238A"/>
    <w:rsid w:val="007E290B"/>
    <w:rsid w:val="007E5614"/>
    <w:rsid w:val="007E5D84"/>
    <w:rsid w:val="007F043C"/>
    <w:rsid w:val="007F321D"/>
    <w:rsid w:val="007F4731"/>
    <w:rsid w:val="007F5619"/>
    <w:rsid w:val="007F78CA"/>
    <w:rsid w:val="007F794C"/>
    <w:rsid w:val="008004F3"/>
    <w:rsid w:val="008017AB"/>
    <w:rsid w:val="00802633"/>
    <w:rsid w:val="00803D1D"/>
    <w:rsid w:val="0080669E"/>
    <w:rsid w:val="00812D2C"/>
    <w:rsid w:val="008152F5"/>
    <w:rsid w:val="008219C1"/>
    <w:rsid w:val="00821F95"/>
    <w:rsid w:val="00825BE5"/>
    <w:rsid w:val="00826911"/>
    <w:rsid w:val="0082754E"/>
    <w:rsid w:val="00831B33"/>
    <w:rsid w:val="00834888"/>
    <w:rsid w:val="00842FBC"/>
    <w:rsid w:val="008437DF"/>
    <w:rsid w:val="00843804"/>
    <w:rsid w:val="0084412F"/>
    <w:rsid w:val="00846689"/>
    <w:rsid w:val="0084738A"/>
    <w:rsid w:val="00851857"/>
    <w:rsid w:val="00852C84"/>
    <w:rsid w:val="00857A67"/>
    <w:rsid w:val="008671A1"/>
    <w:rsid w:val="00870BEC"/>
    <w:rsid w:val="00875689"/>
    <w:rsid w:val="00875977"/>
    <w:rsid w:val="0088378F"/>
    <w:rsid w:val="008839A5"/>
    <w:rsid w:val="00884798"/>
    <w:rsid w:val="00885E7B"/>
    <w:rsid w:val="008861A8"/>
    <w:rsid w:val="00890F2A"/>
    <w:rsid w:val="008912BB"/>
    <w:rsid w:val="008915E7"/>
    <w:rsid w:val="00893CC6"/>
    <w:rsid w:val="0089416A"/>
    <w:rsid w:val="00896C99"/>
    <w:rsid w:val="00897A3F"/>
    <w:rsid w:val="008A29DD"/>
    <w:rsid w:val="008A4A95"/>
    <w:rsid w:val="008A67F9"/>
    <w:rsid w:val="008A6C86"/>
    <w:rsid w:val="008A767F"/>
    <w:rsid w:val="008A7A76"/>
    <w:rsid w:val="008B3489"/>
    <w:rsid w:val="008B63DC"/>
    <w:rsid w:val="008B6D49"/>
    <w:rsid w:val="008B7E5A"/>
    <w:rsid w:val="008C1649"/>
    <w:rsid w:val="008C3856"/>
    <w:rsid w:val="008C47BB"/>
    <w:rsid w:val="008C7886"/>
    <w:rsid w:val="008D2575"/>
    <w:rsid w:val="008D41B3"/>
    <w:rsid w:val="008D463A"/>
    <w:rsid w:val="008D4DAA"/>
    <w:rsid w:val="008D71E7"/>
    <w:rsid w:val="008E3679"/>
    <w:rsid w:val="008E398E"/>
    <w:rsid w:val="008E5B00"/>
    <w:rsid w:val="008E70EB"/>
    <w:rsid w:val="008E7416"/>
    <w:rsid w:val="008F12E9"/>
    <w:rsid w:val="008F230B"/>
    <w:rsid w:val="008F2312"/>
    <w:rsid w:val="008F5C6B"/>
    <w:rsid w:val="008F75AE"/>
    <w:rsid w:val="008F7829"/>
    <w:rsid w:val="009018D6"/>
    <w:rsid w:val="00903CA0"/>
    <w:rsid w:val="00915515"/>
    <w:rsid w:val="00915CD1"/>
    <w:rsid w:val="00916346"/>
    <w:rsid w:val="009212CD"/>
    <w:rsid w:val="00923D64"/>
    <w:rsid w:val="00927098"/>
    <w:rsid w:val="009275BE"/>
    <w:rsid w:val="009305D5"/>
    <w:rsid w:val="00930AE6"/>
    <w:rsid w:val="00930E0E"/>
    <w:rsid w:val="0093120E"/>
    <w:rsid w:val="009313F4"/>
    <w:rsid w:val="009345DA"/>
    <w:rsid w:val="00940E57"/>
    <w:rsid w:val="00941492"/>
    <w:rsid w:val="0094176C"/>
    <w:rsid w:val="00942C21"/>
    <w:rsid w:val="009443F8"/>
    <w:rsid w:val="00945F44"/>
    <w:rsid w:val="009508CE"/>
    <w:rsid w:val="00953D43"/>
    <w:rsid w:val="00953DED"/>
    <w:rsid w:val="00954D53"/>
    <w:rsid w:val="00956463"/>
    <w:rsid w:val="00956D00"/>
    <w:rsid w:val="009605D3"/>
    <w:rsid w:val="0096116B"/>
    <w:rsid w:val="00961E28"/>
    <w:rsid w:val="00962D89"/>
    <w:rsid w:val="00965942"/>
    <w:rsid w:val="00965C92"/>
    <w:rsid w:val="009661A0"/>
    <w:rsid w:val="00967E2F"/>
    <w:rsid w:val="00971B5E"/>
    <w:rsid w:val="00974F8E"/>
    <w:rsid w:val="00977E42"/>
    <w:rsid w:val="0098132C"/>
    <w:rsid w:val="009816CF"/>
    <w:rsid w:val="00981C2E"/>
    <w:rsid w:val="0098296C"/>
    <w:rsid w:val="0098790C"/>
    <w:rsid w:val="0099367B"/>
    <w:rsid w:val="0099379A"/>
    <w:rsid w:val="00993B39"/>
    <w:rsid w:val="0099417D"/>
    <w:rsid w:val="009942D1"/>
    <w:rsid w:val="0099721A"/>
    <w:rsid w:val="009A0413"/>
    <w:rsid w:val="009A18D0"/>
    <w:rsid w:val="009A18EF"/>
    <w:rsid w:val="009A21CD"/>
    <w:rsid w:val="009A2B52"/>
    <w:rsid w:val="009A3B93"/>
    <w:rsid w:val="009A68E1"/>
    <w:rsid w:val="009B19A0"/>
    <w:rsid w:val="009B2307"/>
    <w:rsid w:val="009B7747"/>
    <w:rsid w:val="009B7B7A"/>
    <w:rsid w:val="009B7C62"/>
    <w:rsid w:val="009C25E0"/>
    <w:rsid w:val="009C3437"/>
    <w:rsid w:val="009C64D2"/>
    <w:rsid w:val="009C6738"/>
    <w:rsid w:val="009C755B"/>
    <w:rsid w:val="009C7C5B"/>
    <w:rsid w:val="009D04F0"/>
    <w:rsid w:val="009D1A23"/>
    <w:rsid w:val="009D1C0F"/>
    <w:rsid w:val="009D2EC9"/>
    <w:rsid w:val="009D325F"/>
    <w:rsid w:val="009D3ED7"/>
    <w:rsid w:val="009D4654"/>
    <w:rsid w:val="009D4962"/>
    <w:rsid w:val="009D5307"/>
    <w:rsid w:val="009D5E1D"/>
    <w:rsid w:val="009D5EBF"/>
    <w:rsid w:val="009D617B"/>
    <w:rsid w:val="009D6966"/>
    <w:rsid w:val="009E29F2"/>
    <w:rsid w:val="009E52BC"/>
    <w:rsid w:val="009E58D2"/>
    <w:rsid w:val="009E798F"/>
    <w:rsid w:val="009F1B97"/>
    <w:rsid w:val="009F1E98"/>
    <w:rsid w:val="009F4221"/>
    <w:rsid w:val="009F4E3F"/>
    <w:rsid w:val="009F513D"/>
    <w:rsid w:val="00A008EA"/>
    <w:rsid w:val="00A019C3"/>
    <w:rsid w:val="00A0410F"/>
    <w:rsid w:val="00A21FBC"/>
    <w:rsid w:val="00A237BC"/>
    <w:rsid w:val="00A24067"/>
    <w:rsid w:val="00A24B06"/>
    <w:rsid w:val="00A26A65"/>
    <w:rsid w:val="00A27360"/>
    <w:rsid w:val="00A32756"/>
    <w:rsid w:val="00A33DC1"/>
    <w:rsid w:val="00A43973"/>
    <w:rsid w:val="00A46653"/>
    <w:rsid w:val="00A546C8"/>
    <w:rsid w:val="00A606B3"/>
    <w:rsid w:val="00A61EDA"/>
    <w:rsid w:val="00A62216"/>
    <w:rsid w:val="00A62263"/>
    <w:rsid w:val="00A6249E"/>
    <w:rsid w:val="00A62755"/>
    <w:rsid w:val="00A659B9"/>
    <w:rsid w:val="00A66EB2"/>
    <w:rsid w:val="00A71073"/>
    <w:rsid w:val="00A71BB3"/>
    <w:rsid w:val="00A73FB6"/>
    <w:rsid w:val="00A767C5"/>
    <w:rsid w:val="00A76DE8"/>
    <w:rsid w:val="00A80488"/>
    <w:rsid w:val="00A80E45"/>
    <w:rsid w:val="00A810AB"/>
    <w:rsid w:val="00A81DFF"/>
    <w:rsid w:val="00A82CB3"/>
    <w:rsid w:val="00A842CC"/>
    <w:rsid w:val="00A90D2E"/>
    <w:rsid w:val="00A912EC"/>
    <w:rsid w:val="00A913CD"/>
    <w:rsid w:val="00A91B32"/>
    <w:rsid w:val="00A935F4"/>
    <w:rsid w:val="00A93ABD"/>
    <w:rsid w:val="00A94085"/>
    <w:rsid w:val="00A944F3"/>
    <w:rsid w:val="00A94EFA"/>
    <w:rsid w:val="00A97D0F"/>
    <w:rsid w:val="00AA652E"/>
    <w:rsid w:val="00AA7A8D"/>
    <w:rsid w:val="00AB0382"/>
    <w:rsid w:val="00AB177E"/>
    <w:rsid w:val="00AB4F6F"/>
    <w:rsid w:val="00AB51A9"/>
    <w:rsid w:val="00AC0E38"/>
    <w:rsid w:val="00AC4DB5"/>
    <w:rsid w:val="00AC4E77"/>
    <w:rsid w:val="00AC543E"/>
    <w:rsid w:val="00AC577C"/>
    <w:rsid w:val="00AC5BAF"/>
    <w:rsid w:val="00AD034C"/>
    <w:rsid w:val="00AD20FE"/>
    <w:rsid w:val="00AD3016"/>
    <w:rsid w:val="00AD622B"/>
    <w:rsid w:val="00AE0E7E"/>
    <w:rsid w:val="00AF23EB"/>
    <w:rsid w:val="00AF24D9"/>
    <w:rsid w:val="00AF27B6"/>
    <w:rsid w:val="00AF2AA1"/>
    <w:rsid w:val="00AF5CD1"/>
    <w:rsid w:val="00AF674E"/>
    <w:rsid w:val="00AF7BB1"/>
    <w:rsid w:val="00AF7C74"/>
    <w:rsid w:val="00B0141D"/>
    <w:rsid w:val="00B02019"/>
    <w:rsid w:val="00B02EF2"/>
    <w:rsid w:val="00B0410E"/>
    <w:rsid w:val="00B05277"/>
    <w:rsid w:val="00B1031A"/>
    <w:rsid w:val="00B11E8A"/>
    <w:rsid w:val="00B12385"/>
    <w:rsid w:val="00B12F1D"/>
    <w:rsid w:val="00B13FB4"/>
    <w:rsid w:val="00B155A3"/>
    <w:rsid w:val="00B1565B"/>
    <w:rsid w:val="00B2282E"/>
    <w:rsid w:val="00B2373C"/>
    <w:rsid w:val="00B24B89"/>
    <w:rsid w:val="00B25F4B"/>
    <w:rsid w:val="00B2634B"/>
    <w:rsid w:val="00B27B34"/>
    <w:rsid w:val="00B27B58"/>
    <w:rsid w:val="00B31646"/>
    <w:rsid w:val="00B321C9"/>
    <w:rsid w:val="00B34880"/>
    <w:rsid w:val="00B3546D"/>
    <w:rsid w:val="00B35692"/>
    <w:rsid w:val="00B36D5A"/>
    <w:rsid w:val="00B37580"/>
    <w:rsid w:val="00B416D8"/>
    <w:rsid w:val="00B41AA5"/>
    <w:rsid w:val="00B428EF"/>
    <w:rsid w:val="00B42C3F"/>
    <w:rsid w:val="00B435EC"/>
    <w:rsid w:val="00B4545B"/>
    <w:rsid w:val="00B503D0"/>
    <w:rsid w:val="00B5043D"/>
    <w:rsid w:val="00B53287"/>
    <w:rsid w:val="00B53D32"/>
    <w:rsid w:val="00B540FA"/>
    <w:rsid w:val="00B56FF0"/>
    <w:rsid w:val="00B574C1"/>
    <w:rsid w:val="00B60011"/>
    <w:rsid w:val="00B60565"/>
    <w:rsid w:val="00B6081D"/>
    <w:rsid w:val="00B6193E"/>
    <w:rsid w:val="00B621B9"/>
    <w:rsid w:val="00B626C0"/>
    <w:rsid w:val="00B62856"/>
    <w:rsid w:val="00B62B08"/>
    <w:rsid w:val="00B62E4A"/>
    <w:rsid w:val="00B657AB"/>
    <w:rsid w:val="00B703EC"/>
    <w:rsid w:val="00B71CC0"/>
    <w:rsid w:val="00B72701"/>
    <w:rsid w:val="00B73301"/>
    <w:rsid w:val="00B750F8"/>
    <w:rsid w:val="00B773D7"/>
    <w:rsid w:val="00B80093"/>
    <w:rsid w:val="00B83719"/>
    <w:rsid w:val="00B84192"/>
    <w:rsid w:val="00B84F62"/>
    <w:rsid w:val="00B85E38"/>
    <w:rsid w:val="00B86A64"/>
    <w:rsid w:val="00B901A8"/>
    <w:rsid w:val="00B95394"/>
    <w:rsid w:val="00B97334"/>
    <w:rsid w:val="00BA26FB"/>
    <w:rsid w:val="00BA5F33"/>
    <w:rsid w:val="00BA7440"/>
    <w:rsid w:val="00BB02C4"/>
    <w:rsid w:val="00BB07F4"/>
    <w:rsid w:val="00BB0EF7"/>
    <w:rsid w:val="00BB1EC8"/>
    <w:rsid w:val="00BB233F"/>
    <w:rsid w:val="00BB36E0"/>
    <w:rsid w:val="00BB63A8"/>
    <w:rsid w:val="00BC2C44"/>
    <w:rsid w:val="00BC413A"/>
    <w:rsid w:val="00BC4593"/>
    <w:rsid w:val="00BC5D3A"/>
    <w:rsid w:val="00BD1B13"/>
    <w:rsid w:val="00BD48DB"/>
    <w:rsid w:val="00BD5EDB"/>
    <w:rsid w:val="00BD7C02"/>
    <w:rsid w:val="00BE088F"/>
    <w:rsid w:val="00BE1811"/>
    <w:rsid w:val="00BE2A16"/>
    <w:rsid w:val="00BE2CC2"/>
    <w:rsid w:val="00BE35CF"/>
    <w:rsid w:val="00BE3A15"/>
    <w:rsid w:val="00BE407F"/>
    <w:rsid w:val="00BE4A94"/>
    <w:rsid w:val="00BE4F4A"/>
    <w:rsid w:val="00BE51EE"/>
    <w:rsid w:val="00BF0F2D"/>
    <w:rsid w:val="00BF19F9"/>
    <w:rsid w:val="00BF2F44"/>
    <w:rsid w:val="00BF60F8"/>
    <w:rsid w:val="00C009BD"/>
    <w:rsid w:val="00C00DA9"/>
    <w:rsid w:val="00C02065"/>
    <w:rsid w:val="00C02732"/>
    <w:rsid w:val="00C02A48"/>
    <w:rsid w:val="00C06FBA"/>
    <w:rsid w:val="00C07A53"/>
    <w:rsid w:val="00C07DB7"/>
    <w:rsid w:val="00C120FA"/>
    <w:rsid w:val="00C14FC7"/>
    <w:rsid w:val="00C15F9A"/>
    <w:rsid w:val="00C173D0"/>
    <w:rsid w:val="00C2040A"/>
    <w:rsid w:val="00C24CBB"/>
    <w:rsid w:val="00C266AF"/>
    <w:rsid w:val="00C31DC1"/>
    <w:rsid w:val="00C343E0"/>
    <w:rsid w:val="00C36CD4"/>
    <w:rsid w:val="00C40B5D"/>
    <w:rsid w:val="00C41D1F"/>
    <w:rsid w:val="00C434A1"/>
    <w:rsid w:val="00C50EA3"/>
    <w:rsid w:val="00C52069"/>
    <w:rsid w:val="00C53589"/>
    <w:rsid w:val="00C540F3"/>
    <w:rsid w:val="00C54378"/>
    <w:rsid w:val="00C5481E"/>
    <w:rsid w:val="00C5493A"/>
    <w:rsid w:val="00C55D95"/>
    <w:rsid w:val="00C5648D"/>
    <w:rsid w:val="00C56981"/>
    <w:rsid w:val="00C56BD2"/>
    <w:rsid w:val="00C5723C"/>
    <w:rsid w:val="00C57BFB"/>
    <w:rsid w:val="00C61564"/>
    <w:rsid w:val="00C6277D"/>
    <w:rsid w:val="00C62F80"/>
    <w:rsid w:val="00C64EF6"/>
    <w:rsid w:val="00C674A6"/>
    <w:rsid w:val="00C702E1"/>
    <w:rsid w:val="00C71F01"/>
    <w:rsid w:val="00C71F8E"/>
    <w:rsid w:val="00C7331E"/>
    <w:rsid w:val="00C744BC"/>
    <w:rsid w:val="00C7588A"/>
    <w:rsid w:val="00C77D2E"/>
    <w:rsid w:val="00C77F38"/>
    <w:rsid w:val="00C8002C"/>
    <w:rsid w:val="00C82134"/>
    <w:rsid w:val="00C8455B"/>
    <w:rsid w:val="00C84C68"/>
    <w:rsid w:val="00C87F3F"/>
    <w:rsid w:val="00C93383"/>
    <w:rsid w:val="00C93944"/>
    <w:rsid w:val="00C941FD"/>
    <w:rsid w:val="00C96F0A"/>
    <w:rsid w:val="00C978FA"/>
    <w:rsid w:val="00CA24DB"/>
    <w:rsid w:val="00CA47F6"/>
    <w:rsid w:val="00CA571B"/>
    <w:rsid w:val="00CA6FEF"/>
    <w:rsid w:val="00CB3EB6"/>
    <w:rsid w:val="00CB4D3D"/>
    <w:rsid w:val="00CB663B"/>
    <w:rsid w:val="00CB6781"/>
    <w:rsid w:val="00CC078F"/>
    <w:rsid w:val="00CC2299"/>
    <w:rsid w:val="00CC2E43"/>
    <w:rsid w:val="00CC404A"/>
    <w:rsid w:val="00CC4FFC"/>
    <w:rsid w:val="00CC50CD"/>
    <w:rsid w:val="00CD05FF"/>
    <w:rsid w:val="00CD1455"/>
    <w:rsid w:val="00CD1CE9"/>
    <w:rsid w:val="00CD216D"/>
    <w:rsid w:val="00CD41F7"/>
    <w:rsid w:val="00CD767D"/>
    <w:rsid w:val="00CE3511"/>
    <w:rsid w:val="00CE3AC5"/>
    <w:rsid w:val="00CE3E3A"/>
    <w:rsid w:val="00CE538E"/>
    <w:rsid w:val="00CE69D1"/>
    <w:rsid w:val="00CE76EE"/>
    <w:rsid w:val="00CE7C5F"/>
    <w:rsid w:val="00CF06F3"/>
    <w:rsid w:val="00CF2F10"/>
    <w:rsid w:val="00CF7EA8"/>
    <w:rsid w:val="00D02073"/>
    <w:rsid w:val="00D03554"/>
    <w:rsid w:val="00D052BC"/>
    <w:rsid w:val="00D07D59"/>
    <w:rsid w:val="00D11DF8"/>
    <w:rsid w:val="00D161E5"/>
    <w:rsid w:val="00D16792"/>
    <w:rsid w:val="00D17DB4"/>
    <w:rsid w:val="00D2231D"/>
    <w:rsid w:val="00D24588"/>
    <w:rsid w:val="00D26277"/>
    <w:rsid w:val="00D30A3A"/>
    <w:rsid w:val="00D3103C"/>
    <w:rsid w:val="00D34372"/>
    <w:rsid w:val="00D364F6"/>
    <w:rsid w:val="00D377BC"/>
    <w:rsid w:val="00D40EBB"/>
    <w:rsid w:val="00D4178D"/>
    <w:rsid w:val="00D43CF8"/>
    <w:rsid w:val="00D462D4"/>
    <w:rsid w:val="00D47E9B"/>
    <w:rsid w:val="00D53E41"/>
    <w:rsid w:val="00D56CAE"/>
    <w:rsid w:val="00D60C28"/>
    <w:rsid w:val="00D616E0"/>
    <w:rsid w:val="00D62603"/>
    <w:rsid w:val="00D6267A"/>
    <w:rsid w:val="00D641C7"/>
    <w:rsid w:val="00D647CB"/>
    <w:rsid w:val="00D7150F"/>
    <w:rsid w:val="00D73DA2"/>
    <w:rsid w:val="00D75103"/>
    <w:rsid w:val="00D75F1A"/>
    <w:rsid w:val="00D802D9"/>
    <w:rsid w:val="00D8084B"/>
    <w:rsid w:val="00D83CE1"/>
    <w:rsid w:val="00D84299"/>
    <w:rsid w:val="00D873D4"/>
    <w:rsid w:val="00D90E79"/>
    <w:rsid w:val="00D9141F"/>
    <w:rsid w:val="00D92225"/>
    <w:rsid w:val="00D92348"/>
    <w:rsid w:val="00D92F88"/>
    <w:rsid w:val="00D95AE2"/>
    <w:rsid w:val="00DA00EF"/>
    <w:rsid w:val="00DA3293"/>
    <w:rsid w:val="00DA48C0"/>
    <w:rsid w:val="00DA53D2"/>
    <w:rsid w:val="00DA6390"/>
    <w:rsid w:val="00DA7928"/>
    <w:rsid w:val="00DA79F4"/>
    <w:rsid w:val="00DB0A85"/>
    <w:rsid w:val="00DB1C7E"/>
    <w:rsid w:val="00DB2CDE"/>
    <w:rsid w:val="00DB2D66"/>
    <w:rsid w:val="00DB440E"/>
    <w:rsid w:val="00DB5CF8"/>
    <w:rsid w:val="00DB72C2"/>
    <w:rsid w:val="00DB7D57"/>
    <w:rsid w:val="00DC2925"/>
    <w:rsid w:val="00DC6CD9"/>
    <w:rsid w:val="00DD270A"/>
    <w:rsid w:val="00DD3265"/>
    <w:rsid w:val="00DD4EA1"/>
    <w:rsid w:val="00DE2B4A"/>
    <w:rsid w:val="00DE3DA4"/>
    <w:rsid w:val="00DF318E"/>
    <w:rsid w:val="00E02818"/>
    <w:rsid w:val="00E02E66"/>
    <w:rsid w:val="00E0575F"/>
    <w:rsid w:val="00E05C26"/>
    <w:rsid w:val="00E06103"/>
    <w:rsid w:val="00E10599"/>
    <w:rsid w:val="00E106D5"/>
    <w:rsid w:val="00E1442B"/>
    <w:rsid w:val="00E16955"/>
    <w:rsid w:val="00E178DC"/>
    <w:rsid w:val="00E209EC"/>
    <w:rsid w:val="00E20C22"/>
    <w:rsid w:val="00E2218F"/>
    <w:rsid w:val="00E22EB3"/>
    <w:rsid w:val="00E23054"/>
    <w:rsid w:val="00E25E80"/>
    <w:rsid w:val="00E2794F"/>
    <w:rsid w:val="00E306A7"/>
    <w:rsid w:val="00E3521B"/>
    <w:rsid w:val="00E35A30"/>
    <w:rsid w:val="00E364B2"/>
    <w:rsid w:val="00E37154"/>
    <w:rsid w:val="00E415C6"/>
    <w:rsid w:val="00E42E19"/>
    <w:rsid w:val="00E4459C"/>
    <w:rsid w:val="00E44DC3"/>
    <w:rsid w:val="00E50E9E"/>
    <w:rsid w:val="00E52795"/>
    <w:rsid w:val="00E533EB"/>
    <w:rsid w:val="00E55AE5"/>
    <w:rsid w:val="00E56835"/>
    <w:rsid w:val="00E57B13"/>
    <w:rsid w:val="00E618EA"/>
    <w:rsid w:val="00E618ED"/>
    <w:rsid w:val="00E62E8B"/>
    <w:rsid w:val="00E71328"/>
    <w:rsid w:val="00E73483"/>
    <w:rsid w:val="00E74313"/>
    <w:rsid w:val="00E74ED0"/>
    <w:rsid w:val="00E77514"/>
    <w:rsid w:val="00E808B0"/>
    <w:rsid w:val="00E816E0"/>
    <w:rsid w:val="00E81830"/>
    <w:rsid w:val="00E820A9"/>
    <w:rsid w:val="00E8545C"/>
    <w:rsid w:val="00E87970"/>
    <w:rsid w:val="00E90725"/>
    <w:rsid w:val="00E914F8"/>
    <w:rsid w:val="00E95168"/>
    <w:rsid w:val="00E960FB"/>
    <w:rsid w:val="00E96EA4"/>
    <w:rsid w:val="00EA0733"/>
    <w:rsid w:val="00EA1713"/>
    <w:rsid w:val="00EA2AB0"/>
    <w:rsid w:val="00EA3AC9"/>
    <w:rsid w:val="00EA46AC"/>
    <w:rsid w:val="00EA4E96"/>
    <w:rsid w:val="00EA5C33"/>
    <w:rsid w:val="00EA63BE"/>
    <w:rsid w:val="00EB1751"/>
    <w:rsid w:val="00EB1B23"/>
    <w:rsid w:val="00EB22CC"/>
    <w:rsid w:val="00EB2382"/>
    <w:rsid w:val="00EB7947"/>
    <w:rsid w:val="00EC2C16"/>
    <w:rsid w:val="00EC4A74"/>
    <w:rsid w:val="00EC4FEA"/>
    <w:rsid w:val="00EC5DF6"/>
    <w:rsid w:val="00EC7295"/>
    <w:rsid w:val="00EC78D2"/>
    <w:rsid w:val="00ED1E9B"/>
    <w:rsid w:val="00ED2647"/>
    <w:rsid w:val="00ED622C"/>
    <w:rsid w:val="00ED77CB"/>
    <w:rsid w:val="00ED7A97"/>
    <w:rsid w:val="00ED7DCC"/>
    <w:rsid w:val="00EE10C6"/>
    <w:rsid w:val="00EE1B83"/>
    <w:rsid w:val="00EE2D3F"/>
    <w:rsid w:val="00EE308D"/>
    <w:rsid w:val="00EE43C9"/>
    <w:rsid w:val="00EE44A3"/>
    <w:rsid w:val="00EE4D45"/>
    <w:rsid w:val="00EF0230"/>
    <w:rsid w:val="00EF08F7"/>
    <w:rsid w:val="00EF0C05"/>
    <w:rsid w:val="00F00376"/>
    <w:rsid w:val="00F00C9D"/>
    <w:rsid w:val="00F049F4"/>
    <w:rsid w:val="00F07A8D"/>
    <w:rsid w:val="00F11655"/>
    <w:rsid w:val="00F13396"/>
    <w:rsid w:val="00F14CAB"/>
    <w:rsid w:val="00F1655C"/>
    <w:rsid w:val="00F178AA"/>
    <w:rsid w:val="00F2047C"/>
    <w:rsid w:val="00F21A09"/>
    <w:rsid w:val="00F22C78"/>
    <w:rsid w:val="00F25927"/>
    <w:rsid w:val="00F304CC"/>
    <w:rsid w:val="00F336F5"/>
    <w:rsid w:val="00F350F1"/>
    <w:rsid w:val="00F3718E"/>
    <w:rsid w:val="00F4592F"/>
    <w:rsid w:val="00F45EBF"/>
    <w:rsid w:val="00F52A3B"/>
    <w:rsid w:val="00F5326F"/>
    <w:rsid w:val="00F54BBE"/>
    <w:rsid w:val="00F572EA"/>
    <w:rsid w:val="00F57482"/>
    <w:rsid w:val="00F57DC9"/>
    <w:rsid w:val="00F6090B"/>
    <w:rsid w:val="00F61A4F"/>
    <w:rsid w:val="00F62270"/>
    <w:rsid w:val="00F63CD7"/>
    <w:rsid w:val="00F66631"/>
    <w:rsid w:val="00F66AF3"/>
    <w:rsid w:val="00F66D47"/>
    <w:rsid w:val="00F6716E"/>
    <w:rsid w:val="00F70998"/>
    <w:rsid w:val="00F70ADF"/>
    <w:rsid w:val="00F72C76"/>
    <w:rsid w:val="00F72E26"/>
    <w:rsid w:val="00F745CF"/>
    <w:rsid w:val="00F768F8"/>
    <w:rsid w:val="00F80358"/>
    <w:rsid w:val="00F80B8A"/>
    <w:rsid w:val="00F80CFF"/>
    <w:rsid w:val="00F8348F"/>
    <w:rsid w:val="00F8438D"/>
    <w:rsid w:val="00F85F88"/>
    <w:rsid w:val="00F8712F"/>
    <w:rsid w:val="00F91994"/>
    <w:rsid w:val="00F9313B"/>
    <w:rsid w:val="00F96E40"/>
    <w:rsid w:val="00F97905"/>
    <w:rsid w:val="00F97D19"/>
    <w:rsid w:val="00FA1099"/>
    <w:rsid w:val="00FA2A4A"/>
    <w:rsid w:val="00FA35FF"/>
    <w:rsid w:val="00FA3763"/>
    <w:rsid w:val="00FA3A9F"/>
    <w:rsid w:val="00FA5650"/>
    <w:rsid w:val="00FA63C7"/>
    <w:rsid w:val="00FA6CD5"/>
    <w:rsid w:val="00FA7144"/>
    <w:rsid w:val="00FA7DAB"/>
    <w:rsid w:val="00FB05AD"/>
    <w:rsid w:val="00FB0603"/>
    <w:rsid w:val="00FB0EE7"/>
    <w:rsid w:val="00FB285E"/>
    <w:rsid w:val="00FB2ACE"/>
    <w:rsid w:val="00FB32E8"/>
    <w:rsid w:val="00FB3B90"/>
    <w:rsid w:val="00FB3BDE"/>
    <w:rsid w:val="00FB48B4"/>
    <w:rsid w:val="00FB6286"/>
    <w:rsid w:val="00FB6B3F"/>
    <w:rsid w:val="00FC1AFE"/>
    <w:rsid w:val="00FC221D"/>
    <w:rsid w:val="00FC28FF"/>
    <w:rsid w:val="00FC3B6F"/>
    <w:rsid w:val="00FC66A8"/>
    <w:rsid w:val="00FD0B2A"/>
    <w:rsid w:val="00FD3D4B"/>
    <w:rsid w:val="00FD64CE"/>
    <w:rsid w:val="00FD6CEA"/>
    <w:rsid w:val="00FE1E27"/>
    <w:rsid w:val="00FE2F57"/>
    <w:rsid w:val="00FE7DA9"/>
    <w:rsid w:val="00FF0619"/>
    <w:rsid w:val="00FF16CD"/>
    <w:rsid w:val="00FF37C5"/>
    <w:rsid w:val="00FF5728"/>
    <w:rsid w:val="00FF5F68"/>
    <w:rsid w:val="049CCF66"/>
    <w:rsid w:val="1926A17A"/>
    <w:rsid w:val="269B4DC5"/>
    <w:rsid w:val="29130A3E"/>
    <w:rsid w:val="2BBB06C1"/>
    <w:rsid w:val="3174F28A"/>
    <w:rsid w:val="33FF9A63"/>
    <w:rsid w:val="346D66CE"/>
    <w:rsid w:val="36E61931"/>
    <w:rsid w:val="39544290"/>
    <w:rsid w:val="3D803676"/>
    <w:rsid w:val="43F1AC8A"/>
    <w:rsid w:val="693FE4B0"/>
    <w:rsid w:val="7F7CF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EEF5B7"/>
  <w15:docId w15:val="{1258ADF6-EA0E-4C53-B19E-A4A9C7F8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character" w:customStyle="1" w:styleId="eop">
    <w:name w:val="eop"/>
    <w:basedOn w:val="DefaultParagraphFont"/>
    <w:rsid w:val="00E618ED"/>
  </w:style>
  <w:style w:type="character" w:styleId="Mention">
    <w:name w:val="Mention"/>
    <w:basedOn w:val="DefaultParagraphFont"/>
    <w:uiPriority w:val="99"/>
    <w:unhideWhenUsed/>
    <w:rsid w:val="001442E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53979-11D0-4C03-B3EB-0A3E0A227C55}"/>
      </w:docPartPr>
      <w:docPartBody>
        <w:p w:rsidR="00235DBB" w:rsidRDefault="00235DBB"/>
      </w:docPartBody>
    </w:docPart>
    <w:docPart>
      <w:docPartPr>
        <w:name w:val="3D1B6813FC99417896F8AC73D250A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8ABC7-4D48-467F-98D1-282E3414413C}"/>
      </w:docPartPr>
      <w:docPartBody>
        <w:p w:rsidR="00FC1A88" w:rsidRDefault="00FC1A88"/>
      </w:docPartBody>
    </w:docPart>
    <w:docPart>
      <w:docPartPr>
        <w:name w:val="7377003226F848E9B264757232216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851A2-576E-4F69-AE40-18F56E922EE9}"/>
      </w:docPartPr>
      <w:docPartBody>
        <w:p w:rsidR="00FC1A88" w:rsidRDefault="00FC1A88"/>
      </w:docPartBody>
    </w:docPart>
    <w:docPart>
      <w:docPartPr>
        <w:name w:val="6846F37D3FA44F37A35BBCE43076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8E90B-013E-444F-A4C9-765E936C90BF}"/>
      </w:docPartPr>
      <w:docPartBody>
        <w:p w:rsidR="00D13B96" w:rsidRDefault="00D13B96"/>
      </w:docPartBody>
    </w:docPart>
    <w:docPart>
      <w:docPartPr>
        <w:name w:val="04050C5BCD3347BABF85DA4E98CF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96A7-EB66-4811-87C0-686091743203}"/>
      </w:docPartPr>
      <w:docPartBody>
        <w:p w:rsidR="006A260C" w:rsidRDefault="006A260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DBB"/>
    <w:rsid w:val="00011CB1"/>
    <w:rsid w:val="00060334"/>
    <w:rsid w:val="00105653"/>
    <w:rsid w:val="002321C2"/>
    <w:rsid w:val="00235DBB"/>
    <w:rsid w:val="002A1BF0"/>
    <w:rsid w:val="00320EE7"/>
    <w:rsid w:val="00350E05"/>
    <w:rsid w:val="003C1CDE"/>
    <w:rsid w:val="003E71AA"/>
    <w:rsid w:val="00403CE8"/>
    <w:rsid w:val="005D042D"/>
    <w:rsid w:val="006063D6"/>
    <w:rsid w:val="006101D9"/>
    <w:rsid w:val="006A260C"/>
    <w:rsid w:val="006D7A33"/>
    <w:rsid w:val="006F56BA"/>
    <w:rsid w:val="00701368"/>
    <w:rsid w:val="007228AC"/>
    <w:rsid w:val="00757AA0"/>
    <w:rsid w:val="00820DB4"/>
    <w:rsid w:val="008B3489"/>
    <w:rsid w:val="009817AC"/>
    <w:rsid w:val="009D6FF3"/>
    <w:rsid w:val="00A0477E"/>
    <w:rsid w:val="00A34913"/>
    <w:rsid w:val="00A679DD"/>
    <w:rsid w:val="00B1561F"/>
    <w:rsid w:val="00C444F7"/>
    <w:rsid w:val="00D017E4"/>
    <w:rsid w:val="00D13B96"/>
    <w:rsid w:val="00DA00EF"/>
    <w:rsid w:val="00EB67CE"/>
    <w:rsid w:val="00FC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6" ma:contentTypeDescription="Create a new document." ma:contentTypeScope="" ma:versionID="cdeb8cbb28e1db2eaa00f5a6ee325f5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954b3079eab4f4478b93ddac9d03b660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2BE9D9-1BF4-4DA8-B6C1-5794B45AFAB8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47a19d80-a284-415d-b972-f0016819ea02"/>
    <ds:schemaRef ds:uri="http://purl.org/dc/terms/"/>
    <ds:schemaRef ds:uri="b68f135d-91e7-40aa-8ff8-a88d3faeb4eb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4BF08-7C8B-42B6-B52B-CD306BEFE7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E549C7-6FD6-480E-893B-45DC5B7B1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Shinaberry, Lauren</dc:creator>
  <cp:keywords/>
  <cp:lastModifiedBy>Fei, Mingwei</cp:lastModifiedBy>
  <cp:revision>28</cp:revision>
  <cp:lastPrinted>2019-10-17T08:48:00Z</cp:lastPrinted>
  <dcterms:created xsi:type="dcterms:W3CDTF">2024-05-17T15:31:00Z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T-OCEF02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Oncology</vt:lpwstr>
  </property>
  <property fmtid="{D5CDD505-2E9C-101B-9397-08002B2CF9AE}" pid="7" name="Description">
    <vt:lpwstr>Time to Event Summary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