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2DA70338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4A0890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38C77933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C53225">
        <w:rPr>
          <w:sz w:val="44"/>
          <w:szCs w:val="44"/>
        </w:rPr>
        <w:t>T-MH01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C53225">
        <w:rPr>
          <w:sz w:val="44"/>
          <w:szCs w:val="44"/>
        </w:rPr>
        <w:t>Medical History by SOC and PT</w:t>
      </w:r>
      <w:r w:rsidR="003A39A6">
        <w:rPr>
          <w:sz w:val="44"/>
          <w:szCs w:val="44"/>
        </w:rPr>
        <w:fldChar w:fldCharType="end"/>
      </w:r>
    </w:p>
    <w:p w14:paraId="7BFDD215" w14:textId="0F648694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DF66CA">
        <w:rPr>
          <w:sz w:val="44"/>
          <w:szCs w:val="44"/>
        </w:rPr>
        <w:t>3.0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F45A3E">
      <w:pPr>
        <w:ind w:right="-810"/>
        <w:sectPr w:rsidR="002C4062" w:rsidSect="00401D56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4B29A25" w14:textId="4A43FC6D" w:rsidR="00D34372" w:rsidRDefault="00D34372" w:rsidP="00D34372"/>
    <w:tbl>
      <w:tblPr>
        <w:tblW w:w="129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9"/>
        <w:gridCol w:w="1341"/>
        <w:gridCol w:w="1530"/>
        <w:gridCol w:w="1601"/>
        <w:gridCol w:w="1300"/>
        <w:gridCol w:w="1300"/>
      </w:tblGrid>
      <w:tr w:rsidR="001D3F33" w:rsidRPr="001D3F33" w14:paraId="3A91F423" w14:textId="77777777" w:rsidTr="516ADD27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01E1548" w14:textId="01A90971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850"/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TABLE </w:t>
            </w:r>
            <w:r w:rsidR="008369EF">
              <w:rPr>
                <w:rFonts w:ascii="Courier New" w:hAnsi="Courier New" w:cs="Courier New"/>
                <w:color w:val="000000"/>
                <w:sz w:val="16"/>
                <w:szCs w:val="16"/>
              </w:rPr>
              <w:t>14.1__x.x</w:t>
            </w:r>
          </w:p>
          <w:p w14:paraId="6D2329CB" w14:textId="7032E750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7DED5DB" w14:textId="010ACABB" w:rsidR="001D3F33" w:rsidRPr="001D3F33" w:rsidRDefault="00A22449" w:rsidP="000F0CC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del w:id="1" w:author="Fei, Mingwei" w:date="2025-05-03T08:20:00Z" w16du:dateUtc="2025-05-03T15:20:00Z">
              <w:r w:rsidRPr="009B4DEE" w:rsidDel="004D1129">
                <w:rPr>
                  <w:rFonts w:ascii="Courier New" w:eastAsia="Times New Roman" w:hAnsi="Courier New" w:cs="Courier New"/>
                  <w:noProof/>
                  <w:color w:val="000000"/>
                  <w:sz w:val="16"/>
                  <w:szCs w:val="16"/>
                </w:rPr>
                <mc:AlternateContent>
                  <mc:Choice Requires="wps">
                    <w:drawing>
                      <wp:anchor distT="45720" distB="45720" distL="114300" distR="114300" simplePos="0" relativeHeight="251658241" behindDoc="0" locked="0" layoutInCell="1" allowOverlap="1" wp14:anchorId="450A0440" wp14:editId="26361F8F">
                        <wp:simplePos x="0" y="0"/>
                        <wp:positionH relativeFrom="column">
                          <wp:posOffset>7620000</wp:posOffset>
                        </wp:positionH>
                        <wp:positionV relativeFrom="page">
                          <wp:posOffset>287020</wp:posOffset>
                        </wp:positionV>
                        <wp:extent cx="360045" cy="254000"/>
                        <wp:effectExtent l="0" t="0" r="1905" b="0"/>
                        <wp:wrapNone/>
                        <wp:docPr id="2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0045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4C421E" w14:textId="2BA82E95" w:rsidR="000F0CC3" w:rsidRPr="00CD3505" w:rsidRDefault="000F0CC3" w:rsidP="00CD3505">
                                    <w:pPr>
                                      <w:spacing w:before="0"/>
                                      <w:jc w:val="center"/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  <w:r w:rsidRPr="00CD3505"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  <w:t>T1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50A0440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left:0;text-align:left;margin-left:600pt;margin-top:22.6pt;width:28.35pt;height:20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" stroked="f">
                        <v:textbox>
                          <w:txbxContent>
                            <w:p w14:paraId="524C421E" w14:textId="2BA82E95" w:rsidR="000F0CC3" w:rsidRPr="00CD3505" w:rsidRDefault="000F0CC3" w:rsidP="00CD3505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D3505">
                                <w:rPr>
                                  <w:b/>
                                  <w:bCs/>
                                  <w:color w:val="FF0000"/>
                                </w:rPr>
                                <w:t>T1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mc:Fallback>
                </mc:AlternateContent>
              </w:r>
            </w:del>
            <w:r w:rsidR="001D3F33"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Medical History</w:t>
            </w:r>
            <w:r w:rsidR="0081563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1D3F33"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by System Organ Class and Preferred Term</w:t>
            </w:r>
          </w:p>
          <w:p w14:paraId="2ABEF2EC" w14:textId="3AA67E1D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1D3F3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7A7A22B2" w14:textId="533C1D76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D3F33" w:rsidRPr="001D3F33" w14:paraId="2F3ED94A" w14:textId="77777777" w:rsidTr="516ADD27">
        <w:trPr>
          <w:cantSplit/>
          <w:tblHeader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C4FA4BB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66F4E62" w14:textId="76243D85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71EE522" w14:textId="79F10609" w:rsidR="001D3F33" w:rsidRPr="001D3F33" w:rsidRDefault="11C98FF7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516ADD2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 </w:t>
            </w:r>
            <w:r w:rsidR="18194FD2" w:rsidRPr="516ADD2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7F7745A9" w:rsidRPr="516ADD2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516ADD2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516ADD27">
              <w:rPr>
                <w:rFonts w:ascii="Courier New" w:eastAsia="Times New Roman" w:hAnsi="Courier New" w:cs="Courier New"/>
                <w:sz w:val="16"/>
                <w:szCs w:val="16"/>
              </w:rPr>
              <w:t>----------------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574939E5" w14:textId="4E2BD509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D3F33" w:rsidRPr="001D3F33" w14:paraId="0F8862F2" w14:textId="77777777" w:rsidTr="516ADD27">
        <w:trPr>
          <w:cantSplit/>
          <w:tblHeader/>
        </w:trPr>
        <w:tc>
          <w:tcPr>
            <w:tcW w:w="585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922B038" w14:textId="7A5413A9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MedDRA </w:t>
            </w:r>
            <w:r w:rsidR="00164DC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xx.x</w:t>
            </w: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System Organ Class</w:t>
            </w:r>
          </w:p>
          <w:p w14:paraId="62CF20FE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Preferred Term</w:t>
            </w:r>
          </w:p>
          <w:p w14:paraId="3F31A982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6F40B604" w14:textId="70465A18" w:rsidR="001D3F33" w:rsidRPr="001D3F33" w:rsidRDefault="00687F9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2093B6D5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DD9DB20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09B83AFD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BBB9FA6" w14:textId="0209A69C" w:rsidR="001D3F33" w:rsidRPr="001D3F33" w:rsidRDefault="001006E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67E895CB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0C77B90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FDC35F3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E0EA809" w14:textId="011B7321" w:rsidR="001D3F33" w:rsidRPr="001D3F33" w:rsidRDefault="001006E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3351254E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B10F87A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51943AC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5461825" w14:textId="65AFE26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3D19042E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3C23028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4BBE2108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58061A14" w14:textId="42F6E6A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7D2359DD" w14:textId="77777777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03B6301" w14:textId="7D82F7E1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1151F09D" w14:textId="13A2B7E4" w:rsidR="001D3F33" w:rsidRPr="001D3F33" w:rsidRDefault="001D3F33" w:rsidP="001D3F33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1D3F33" w:rsidRPr="001D3F33" w14:paraId="5852FDCA" w14:textId="77777777" w:rsidTr="516ADD27">
        <w:trPr>
          <w:cantSplit/>
        </w:trPr>
        <w:tc>
          <w:tcPr>
            <w:tcW w:w="5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48A252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881DC6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EB03AE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DF90060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905EB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8F0F84" w14:textId="16101CC3" w:rsidR="001D3F33" w:rsidRPr="001D3F33" w:rsidRDefault="00CD3505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del w:id="2" w:author="Fei, Mingwei" w:date="2025-05-03T08:20:00Z" w16du:dateUtc="2025-05-03T15:20:00Z">
              <w:r w:rsidRPr="009B4DEE" w:rsidDel="004D1129">
                <w:rPr>
                  <w:rFonts w:ascii="Courier New" w:eastAsia="Times New Roman" w:hAnsi="Courier New" w:cs="Courier New"/>
                  <w:noProof/>
                  <w:color w:val="000000"/>
                  <w:sz w:val="16"/>
                  <w:szCs w:val="16"/>
                </w:rPr>
                <mc:AlternateContent>
                  <mc:Choice Requires="wps">
                    <w:drawing>
                      <wp:anchor distT="45720" distB="45720" distL="114300" distR="114300" simplePos="0" relativeHeight="251658240" behindDoc="0" locked="0" layoutInCell="1" allowOverlap="1" wp14:anchorId="09F8D1F9" wp14:editId="1ECCCE33">
                        <wp:simplePos x="0" y="0"/>
                        <wp:positionH relativeFrom="column">
                          <wp:posOffset>-607060</wp:posOffset>
                        </wp:positionH>
                        <wp:positionV relativeFrom="page">
                          <wp:posOffset>-1043305</wp:posOffset>
                        </wp:positionV>
                        <wp:extent cx="381000" cy="266700"/>
                        <wp:effectExtent l="0" t="0" r="0" b="0"/>
                        <wp:wrapNone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C72F5D" w14:textId="375B9FB1" w:rsidR="009B4DEE" w:rsidRPr="00CD3505" w:rsidRDefault="00F45A3E" w:rsidP="00CD3505">
                                    <w:pPr>
                                      <w:spacing w:before="0"/>
                                      <w:jc w:val="center"/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  <w:r w:rsidRPr="00CD3505"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  <w:t>T2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9F8D1F9" id="_x0000_s1027" type="#_x0000_t202" style="position:absolute;left:0;text-align:left;margin-left:-47.8pt;margin-top:-82.15pt;width:30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" stroked="f">
                        <v:textbox>
                          <w:txbxContent>
                            <w:p w14:paraId="6CC72F5D" w14:textId="375B9FB1" w:rsidR="009B4DEE" w:rsidRPr="00CD3505" w:rsidRDefault="00F45A3E" w:rsidP="00CD3505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D3505">
                                <w:rPr>
                                  <w:b/>
                                  <w:bCs/>
                                  <w:color w:val="FF0000"/>
                                </w:rPr>
                                <w:t>T2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mc:Fallback>
                </mc:AlternateContent>
              </w:r>
            </w:del>
          </w:p>
        </w:tc>
      </w:tr>
      <w:tr w:rsidR="001D3F33" w:rsidRPr="001D3F33" w14:paraId="156355EB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F0920" w14:textId="5275CADA" w:rsidR="001D3F33" w:rsidRPr="00F425D3" w:rsidRDefault="00F425D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System Organ Class 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6DC2D4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D80D52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D83C626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35584F6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2DA8D17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1D3F33" w:rsidRPr="001D3F33" w14:paraId="3B394A20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E3D272" w14:textId="201CB69D" w:rsidR="001D3F33" w:rsidRPr="00F425D3" w:rsidRDefault="001D3F3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F425D3"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0D2121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BCADEF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8694D1D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AC04093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C7A4F19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1D3F33" w:rsidRPr="001D3F33" w14:paraId="1C9EC55B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DD7183" w14:textId="7357C40D" w:rsidR="001D3F33" w:rsidRPr="00F425D3" w:rsidRDefault="001D3F3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F425D3"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5877C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F89259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C130D83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1FA48BD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9C52EBB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1D3F33" w:rsidRPr="001D3F33" w14:paraId="0103AE65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060390" w14:textId="4382B332" w:rsidR="001D3F33" w:rsidRPr="00F425D3" w:rsidRDefault="001D3F3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F425D3"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Preferred Term </w:t>
            </w:r>
            <w:r w:rsidR="00CD35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C35414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D2F8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095F51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3E9188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05FA9D8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1D3F33" w:rsidRPr="001D3F33" w14:paraId="5F40457F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2DF004" w14:textId="77777777" w:rsidR="001D3F33" w:rsidRPr="00F425D3" w:rsidRDefault="001D3F3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5D6E8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66A0F7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F3A05BC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FFAED9D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87A84AB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25D3" w:rsidRPr="001D3F33" w14:paraId="18175A1D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70DE0" w14:textId="6366E046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System Organ Class 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9C2410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2063E9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EA5C347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8414845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B7E51DC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22100D56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E8C14F" w14:textId="5D3C3D3A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Preferred Term 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4CC512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31276C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C21295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24FA863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4FB91AA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3B5845F6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DC6944" w14:textId="5976EDE7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Preferred Term 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BF4B6B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BD090F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E115F55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B834CBE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7240171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5B26805A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80B639" w14:textId="2E0E9F8B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Preferred Term </w:t>
            </w:r>
            <w:r w:rsidR="00CD35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B89F7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4899BB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3E5BF9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05B2C69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4C38087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1D3F33" w:rsidRPr="001D3F33" w14:paraId="7D7B07A5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C62F47" w14:textId="77777777" w:rsidR="001D3F33" w:rsidRPr="00F425D3" w:rsidRDefault="001D3F33" w:rsidP="001D3F3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108818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41B745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9208E89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108E7A6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DABA8E4" w14:textId="77777777" w:rsidR="001D3F33" w:rsidRPr="001D3F33" w:rsidRDefault="001D3F33" w:rsidP="001D3F3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25D3" w:rsidRPr="001D3F33" w14:paraId="005DD4DD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E13674" w14:textId="74A5A724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System Organ Class </w:t>
            </w:r>
            <w:r w:rsidR="00CD35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F3078A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74F54E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8F35F58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B9D7AAC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378122C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17ABF94B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BBE293" w14:textId="099FCA4E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Preferred Term 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EFF567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623AC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4B33A40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ACE8F01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150E69E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51457C8C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876713" w14:textId="509ED3B9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Preferred Term 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8A050D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F0AE45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55A7226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9D9D08F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422ACA1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2AF5E40F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5C8E0" w14:textId="61889BE1" w:rsidR="00F425D3" w:rsidRPr="00F425D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425D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Preferred Term </w:t>
            </w:r>
            <w:r w:rsidR="00CD35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81024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F01BF5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36D488A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284BB5D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914B879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425D3" w:rsidRPr="001D3F33" w14:paraId="6EC01573" w14:textId="77777777" w:rsidTr="516ADD27">
        <w:trPr>
          <w:cantSplit/>
        </w:trPr>
        <w:tc>
          <w:tcPr>
            <w:tcW w:w="5859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363ACEB8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9193653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745BA96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913DB51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bottom w:val="single" w:sz="4" w:space="0" w:color="auto"/>
            </w:tcBorders>
            <w:shd w:val="clear" w:color="auto" w:fill="FFFFFF" w:themeFill="background1"/>
          </w:tcPr>
          <w:p w14:paraId="49D18F90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</w:tcBorders>
            <w:shd w:val="clear" w:color="auto" w:fill="FFFFFF" w:themeFill="background1"/>
          </w:tcPr>
          <w:p w14:paraId="077D58B0" w14:textId="77777777" w:rsidR="00F425D3" w:rsidRPr="001D3F33" w:rsidRDefault="00F425D3" w:rsidP="00F425D3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425D3" w:rsidRPr="001D3F33" w14:paraId="61FC3273" w14:textId="77777777" w:rsidTr="516ADD27">
        <w:trPr>
          <w:cantSplit/>
        </w:trPr>
        <w:tc>
          <w:tcPr>
            <w:tcW w:w="129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03E1D9" w14:textId="602B1661" w:rsidR="00F425D3" w:rsidRPr="001D3F33" w:rsidRDefault="00F425D3" w:rsidP="00F425D3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Note: Subjects are counted once in each </w:t>
            </w:r>
            <w:r w:rsidR="00A742B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category</w:t>
            </w:r>
            <w:r w:rsidRPr="001D3F3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regardless of the number of events they have had.</w:t>
            </w:r>
          </w:p>
        </w:tc>
      </w:tr>
      <w:bookmarkEnd w:id="0"/>
    </w:tbl>
    <w:p w14:paraId="02D06539" w14:textId="77777777" w:rsidR="00D34372" w:rsidRDefault="00D34372" w:rsidP="00D34372">
      <w:pPr>
        <w:sectPr w:rsidR="00D34372" w:rsidSect="00401D56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241D77B0" w14:textId="77777777" w:rsidR="006F150A" w:rsidRPr="007B5FF6" w:rsidRDefault="006F150A" w:rsidP="006F150A">
      <w:pPr>
        <w:tabs>
          <w:tab w:val="left" w:pos="2070"/>
        </w:tabs>
      </w:pPr>
      <w:r w:rsidRPr="007B5FF6">
        <w:t>Analysis Population</w:t>
      </w:r>
    </w:p>
    <w:p w14:paraId="2D6A1453" w14:textId="77777777" w:rsidR="008D06DE" w:rsidRDefault="008D06DE" w:rsidP="008D06DE">
      <w:pPr>
        <w:tabs>
          <w:tab w:val="left" w:pos="540"/>
        </w:tabs>
      </w:pPr>
      <w:r>
        <w:tab/>
      </w:r>
      <w:sdt>
        <w:sdtPr>
          <w:id w:val="873578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599A7411" w14:textId="77777777" w:rsidR="008D06DE" w:rsidRDefault="008D06DE" w:rsidP="008D06DE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-1002732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156387B2" w14:textId="77777777" w:rsidR="008D06DE" w:rsidRDefault="008D06DE" w:rsidP="008D06DE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26597123" w14:textId="77777777" w:rsidR="008D06DE" w:rsidRDefault="008D06DE" w:rsidP="008D06DE">
      <w:pPr>
        <w:tabs>
          <w:tab w:val="left" w:pos="540"/>
        </w:tabs>
      </w:pPr>
      <w:r>
        <w:tab/>
      </w:r>
      <w:sdt>
        <w:sdtPr>
          <w:id w:val="-806163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145816B0" w14:textId="50560B67" w:rsidR="008D06DE" w:rsidRPr="007B5FF6" w:rsidRDefault="008D06DE" w:rsidP="008D06DE">
      <w:pPr>
        <w:tabs>
          <w:tab w:val="left" w:pos="54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id w:val="1709455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78D0CB15" w14:textId="77777777" w:rsidR="00937C4B" w:rsidRDefault="00937C4B" w:rsidP="00937C4B">
      <w:pPr>
        <w:tabs>
          <w:tab w:val="left" w:pos="540"/>
        </w:tabs>
      </w:pPr>
      <w:r>
        <w:t>Treatment Groups</w:t>
      </w:r>
    </w:p>
    <w:p w14:paraId="7D0BD983" w14:textId="77777777" w:rsidR="00937C4B" w:rsidRDefault="00937C4B" w:rsidP="00937C4B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4AA48494" w14:textId="77777777" w:rsidR="00937C4B" w:rsidRDefault="00937C4B" w:rsidP="00937C4B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47F03B3" w14:textId="260ABF8A" w:rsidR="00937C4B" w:rsidRPr="00963060" w:rsidRDefault="00937C4B" w:rsidP="00937C4B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3CD7ACD1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37BDAD04" w14:textId="460C13D9" w:rsidR="00937C4B" w:rsidRPr="00963060" w:rsidRDefault="00937C4B" w:rsidP="00937C4B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5FE61364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02A334C5" w14:textId="1F579A40" w:rsidR="00937C4B" w:rsidRPr="00963060" w:rsidRDefault="00937C4B" w:rsidP="00937C4B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27CF5AB2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1D2326FE" w14:textId="5D1C4F09" w:rsidR="007831DC" w:rsidRPr="007B5FF6" w:rsidRDefault="007831DC" w:rsidP="00F425D3">
      <w:pPr>
        <w:tabs>
          <w:tab w:val="left" w:pos="1350"/>
        </w:tabs>
      </w:pPr>
      <w:r w:rsidRPr="007B5FF6">
        <w:t>MedDRA Version: Obtain from data</w:t>
      </w:r>
    </w:p>
    <w:p w14:paraId="78AEBBC5" w14:textId="74BEF725" w:rsidR="00F425D3" w:rsidRPr="007B5FF6" w:rsidRDefault="00F425D3" w:rsidP="00F425D3">
      <w:pPr>
        <w:tabs>
          <w:tab w:val="left" w:pos="1350"/>
        </w:tabs>
      </w:pPr>
      <w:r w:rsidRPr="007B5FF6">
        <w:t>System Organ Class and Preferred Term: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25050504" w14:textId="77777777" w:rsidR="00F75723" w:rsidRPr="00CD3505" w:rsidRDefault="007D6622" w:rsidP="00682443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443" w:rsidRPr="00CD3505">
            <w:rPr>
              <w:rFonts w:ascii="MS Gothic" w:eastAsia="MS Gothic" w:hAnsi="MS Gothic" w:hint="eastAsia"/>
            </w:rPr>
            <w:t>☐</w:t>
          </w:r>
        </w:sdtContent>
      </w:sdt>
      <w:r w:rsidR="00682443" w:rsidRPr="00CD3505">
        <w:tab/>
      </w:r>
      <w:r w:rsidR="00F75723" w:rsidRPr="00CD3505">
        <w:t>All Total (T1)</w:t>
      </w:r>
    </w:p>
    <w:p w14:paraId="45C1D024" w14:textId="3B3744BD" w:rsidR="00682443" w:rsidRPr="00CD3505" w:rsidRDefault="007D6622" w:rsidP="00682443">
      <w:pPr>
        <w:tabs>
          <w:tab w:val="left" w:pos="540"/>
        </w:tabs>
        <w:ind w:left="540" w:hanging="540"/>
      </w:pPr>
      <w:sdt>
        <w:sdtPr>
          <w:id w:val="79411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443" w:rsidRPr="00CD3505">
            <w:rPr>
              <w:rFonts w:ascii="MS Gothic" w:eastAsia="MS Gothic" w:hAnsi="MS Gothic" w:hint="eastAsia"/>
            </w:rPr>
            <w:t>☐</w:t>
          </w:r>
        </w:sdtContent>
      </w:sdt>
      <w:r w:rsidR="00682443" w:rsidRPr="00CD3505">
        <w:tab/>
      </w:r>
      <w:r w:rsidR="00944251">
        <w:t>Test Treatment</w:t>
      </w:r>
      <w:r w:rsidR="00944251" w:rsidRPr="00CD3505">
        <w:t xml:space="preserve"> </w:t>
      </w:r>
      <w:r w:rsidR="00F75723" w:rsidRPr="00CD3505">
        <w:t>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516ADD27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516ADD27">
        <w:trPr>
          <w:cantSplit/>
        </w:trPr>
        <w:tc>
          <w:tcPr>
            <w:tcW w:w="1255" w:type="dxa"/>
          </w:tcPr>
          <w:p w14:paraId="2DBEA9B2" w14:textId="77777777" w:rsidR="00682443" w:rsidRDefault="00682443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65139E48" w:rsidR="00682443" w:rsidRDefault="002C580B">
            <w:pPr>
              <w:spacing w:before="120" w:after="120"/>
            </w:pPr>
            <w:r>
              <w:t>Initial version describing how to add functionality to standard TLF shells</w:t>
            </w:r>
            <w:r w:rsidR="003E7F9C">
              <w:t>.</w:t>
            </w:r>
          </w:p>
        </w:tc>
        <w:tc>
          <w:tcPr>
            <w:tcW w:w="2065" w:type="dxa"/>
          </w:tcPr>
          <w:p w14:paraId="187900D3" w14:textId="77777777" w:rsidR="00682443" w:rsidRDefault="00682443">
            <w:pPr>
              <w:spacing w:before="120" w:after="120"/>
            </w:pPr>
          </w:p>
        </w:tc>
      </w:tr>
      <w:tr w:rsidR="003256EE" w14:paraId="1748FE85" w14:textId="77777777" w:rsidTr="516ADD27">
        <w:trPr>
          <w:cantSplit/>
        </w:trPr>
        <w:tc>
          <w:tcPr>
            <w:tcW w:w="1255" w:type="dxa"/>
          </w:tcPr>
          <w:p w14:paraId="13786D37" w14:textId="7B25DB1E" w:rsidR="003256EE" w:rsidRDefault="003256EE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4E39C78B" w14:textId="6EC2DD16" w:rsidR="003256EE" w:rsidRDefault="008D06DE">
            <w:pPr>
              <w:spacing w:before="120" w:after="120"/>
            </w:pPr>
            <w:r w:rsidRPr="516ADD27">
              <w:rPr>
                <w:rFonts w:eastAsia="Times New Roman"/>
              </w:rPr>
              <w:t>Updated Analysis Population options for consistency across all tables</w:t>
            </w:r>
            <w:r w:rsidR="003E7F9C">
              <w:rPr>
                <w:rFonts w:eastAsia="Times New Roman"/>
              </w:rPr>
              <w:t>.</w:t>
            </w:r>
          </w:p>
          <w:p w14:paraId="0E0285D0" w14:textId="03B9C5B7" w:rsidR="003256EE" w:rsidRDefault="745C1DE6" w:rsidP="516ADD27">
            <w:pPr>
              <w:spacing w:before="120" w:after="120"/>
              <w:rPr>
                <w:rFonts w:eastAsia="Times New Roman"/>
              </w:rPr>
            </w:pPr>
            <w:r w:rsidRPr="516ADD27">
              <w:rPr>
                <w:rFonts w:eastAsia="Times New Roman"/>
              </w:rPr>
              <w:t>Updated Test Drug to Test Treatment as referenced in eCRF standard</w:t>
            </w:r>
            <w:r w:rsidR="003E7F9C">
              <w:rPr>
                <w:rFonts w:eastAsia="Times New Roman"/>
              </w:rPr>
              <w:t>.</w:t>
            </w:r>
          </w:p>
        </w:tc>
        <w:tc>
          <w:tcPr>
            <w:tcW w:w="2065" w:type="dxa"/>
          </w:tcPr>
          <w:p w14:paraId="11D44432" w14:textId="77777777" w:rsidR="003256EE" w:rsidRDefault="003256EE">
            <w:pPr>
              <w:spacing w:before="120" w:after="120"/>
            </w:pPr>
          </w:p>
        </w:tc>
      </w:tr>
      <w:tr w:rsidR="0092560B" w14:paraId="78FA7649" w14:textId="77777777" w:rsidTr="516ADD27">
        <w:trPr>
          <w:cantSplit/>
        </w:trPr>
        <w:tc>
          <w:tcPr>
            <w:tcW w:w="1255" w:type="dxa"/>
          </w:tcPr>
          <w:p w14:paraId="2EABECAC" w14:textId="3E9C2888" w:rsidR="0092560B" w:rsidRDefault="00702EB1">
            <w:pPr>
              <w:spacing w:before="120" w:after="120"/>
              <w:jc w:val="center"/>
            </w:pPr>
            <w:r>
              <w:t>3.0</w:t>
            </w:r>
          </w:p>
        </w:tc>
        <w:tc>
          <w:tcPr>
            <w:tcW w:w="9630" w:type="dxa"/>
          </w:tcPr>
          <w:p w14:paraId="48B8E0E3" w14:textId="78DA3C28" w:rsidR="00815632" w:rsidRDefault="00815632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Change</w:t>
            </w:r>
            <w:r w:rsidR="000A0FC3"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 xml:space="preserve"> the title to one line.</w:t>
            </w:r>
          </w:p>
          <w:p w14:paraId="41B8DA26" w14:textId="69D72FF4" w:rsidR="00944251" w:rsidRDefault="00944251">
            <w:pPr>
              <w:spacing w:before="120" w:after="120"/>
              <w:rPr>
                <w:rFonts w:eastAsia="Times New Roman"/>
              </w:rPr>
            </w:pPr>
            <w:r w:rsidRPr="00944251">
              <w:rPr>
                <w:rFonts w:eastAsia="Times New Roman"/>
              </w:rPr>
              <w:t>Changed “Active Total” to “Test Treatment Total”</w:t>
            </w:r>
            <w:r w:rsidR="00971812">
              <w:rPr>
                <w:rFonts w:eastAsia="Times New Roman"/>
              </w:rPr>
              <w:t>.</w:t>
            </w:r>
          </w:p>
          <w:p w14:paraId="14A358BB" w14:textId="752733F3" w:rsidR="0092560B" w:rsidRPr="516ADD27" w:rsidRDefault="000D08CD">
            <w:pPr>
              <w:spacing w:before="120" w:after="120"/>
              <w:rPr>
                <w:rFonts w:eastAsia="Times New Roman"/>
              </w:rPr>
            </w:pPr>
            <w:r>
              <w:rPr>
                <w:rFonts w:eastAsia="Times New Roman"/>
              </w:rPr>
              <w:t>Changed</w:t>
            </w:r>
            <w:r w:rsidRPr="00702EB1">
              <w:rPr>
                <w:rFonts w:eastAsia="Times New Roman"/>
              </w:rPr>
              <w:t xml:space="preserve"> </w:t>
            </w:r>
            <w:r w:rsidR="00702EB1" w:rsidRPr="00702EB1">
              <w:rPr>
                <w:rFonts w:eastAsia="Times New Roman"/>
              </w:rPr>
              <w:t>“</w:t>
            </w:r>
            <w:r w:rsidR="00E71B21">
              <w:rPr>
                <w:rFonts w:eastAsia="Times New Roman"/>
              </w:rPr>
              <w:t>in each row</w:t>
            </w:r>
            <w:r w:rsidR="00702EB1" w:rsidRPr="00702EB1">
              <w:rPr>
                <w:rFonts w:eastAsia="Times New Roman"/>
              </w:rPr>
              <w:t>”</w:t>
            </w:r>
            <w:r w:rsidR="00702EB1">
              <w:rPr>
                <w:rFonts w:eastAsia="Times New Roman"/>
              </w:rPr>
              <w:t xml:space="preserve"> </w:t>
            </w:r>
            <w:r w:rsidR="00CA6B1D">
              <w:rPr>
                <w:rFonts w:eastAsia="Times New Roman"/>
              </w:rPr>
              <w:t xml:space="preserve">to </w:t>
            </w:r>
            <w:r w:rsidR="002803B1" w:rsidRPr="002803B1">
              <w:rPr>
                <w:rFonts w:eastAsia="Times New Roman"/>
              </w:rPr>
              <w:t>“</w:t>
            </w:r>
            <w:r w:rsidR="00CA6B1D">
              <w:rPr>
                <w:rFonts w:eastAsia="Times New Roman"/>
              </w:rPr>
              <w:t>in each category</w:t>
            </w:r>
            <w:r w:rsidR="00CB358C">
              <w:rPr>
                <w:rFonts w:eastAsia="Times New Roman"/>
              </w:rPr>
              <w:t xml:space="preserve">” </w:t>
            </w:r>
            <w:r w:rsidR="00702EB1" w:rsidRPr="00702EB1">
              <w:rPr>
                <w:rFonts w:eastAsia="Times New Roman"/>
              </w:rPr>
              <w:t>in the footnote.</w:t>
            </w:r>
          </w:p>
        </w:tc>
        <w:tc>
          <w:tcPr>
            <w:tcW w:w="2065" w:type="dxa"/>
          </w:tcPr>
          <w:p w14:paraId="598FB408" w14:textId="77777777" w:rsidR="0092560B" w:rsidRDefault="0092560B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401D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AA1C2" w14:textId="77777777" w:rsidR="00401D56" w:rsidRDefault="00401D56" w:rsidP="006F175E">
      <w:pPr>
        <w:spacing w:before="0"/>
      </w:pPr>
      <w:r>
        <w:separator/>
      </w:r>
    </w:p>
  </w:endnote>
  <w:endnote w:type="continuationSeparator" w:id="0">
    <w:p w14:paraId="48873F83" w14:textId="77777777" w:rsidR="00401D56" w:rsidRDefault="00401D56" w:rsidP="006F175E">
      <w:pPr>
        <w:spacing w:before="0"/>
      </w:pPr>
      <w:r>
        <w:continuationSeparator/>
      </w:r>
    </w:p>
  </w:endnote>
  <w:endnote w:type="continuationNotice" w:id="1">
    <w:p w14:paraId="16BF7E0A" w14:textId="77777777" w:rsidR="00401D56" w:rsidRDefault="00401D5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4898C2A1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r w:rsidR="007D6622">
      <w:fldChar w:fldCharType="begin"/>
    </w:r>
    <w:r w:rsidR="007D6622">
      <w:instrText>DOCPROPERTY  TLFType  \* MERGEFORMAT</w:instrText>
    </w:r>
    <w:r w:rsidR="007D6622">
      <w:fldChar w:fldCharType="separate"/>
    </w:r>
    <w:r w:rsidR="00855B8D">
      <w:t>Table</w:t>
    </w:r>
    <w:r w:rsidR="007D6622">
      <w:fldChar w:fldCharType="end"/>
    </w:r>
    <w:r w:rsidR="009A18EF">
      <w:t xml:space="preserve"> </w:t>
    </w:r>
    <w:r w:rsidR="007D6622">
      <w:fldChar w:fldCharType="begin"/>
    </w:r>
    <w:r w:rsidR="007D6622">
      <w:instrText>DOCPROPERTY  TLFNumber  \* MERGEFORMAT</w:instrText>
    </w:r>
    <w:r w:rsidR="007D6622">
      <w:fldChar w:fldCharType="separate"/>
    </w:r>
    <w:r w:rsidR="00C53225">
      <w:t>T-MH01</w:t>
    </w:r>
    <w:r w:rsidR="007D6622">
      <w:fldChar w:fldCharType="end"/>
    </w:r>
    <w:r w:rsidR="009A18EF">
      <w:t xml:space="preserve"> -</w:t>
    </w:r>
    <w:r w:rsidR="00537BE8">
      <w:t xml:space="preserve"> </w:t>
    </w:r>
    <w:r w:rsidR="007D6622">
      <w:fldChar w:fldCharType="begin"/>
    </w:r>
    <w:r w:rsidR="007D6622">
      <w:instrText xml:space="preserve">DOCPROPERTY  Description  \* </w:instrText>
    </w:r>
    <w:r w:rsidR="007D6622">
      <w:instrText>MERGEFORMAT</w:instrText>
    </w:r>
    <w:r w:rsidR="007D6622">
      <w:fldChar w:fldCharType="separate"/>
    </w:r>
    <w:r w:rsidR="00C53225">
      <w:t>Medical History by SOC and PT</w:t>
    </w:r>
    <w:r w:rsidR="007D6622">
      <w:fldChar w:fldCharType="end"/>
    </w:r>
    <w:r w:rsidR="009A18EF">
      <w:t xml:space="preserve"> </w:t>
    </w:r>
    <w:r w:rsidR="00537BE8">
      <w:t>v</w:t>
    </w:r>
    <w:r w:rsidR="007D6622">
      <w:fldChar w:fldCharType="begin"/>
    </w:r>
    <w:r w:rsidR="007D6622">
      <w:instrText>DOCPROPERTY  Version  \* MERGEFORMAT</w:instrText>
    </w:r>
    <w:r w:rsidR="007D6622">
      <w:fldChar w:fldCharType="separate"/>
    </w:r>
    <w:r w:rsidR="00944251">
      <w:t>3.0</w:t>
    </w:r>
    <w:r w:rsidR="007D6622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8C451C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216D" w14:textId="77777777" w:rsidR="00401D56" w:rsidRDefault="00401D56" w:rsidP="006F175E">
      <w:pPr>
        <w:spacing w:before="0"/>
      </w:pPr>
      <w:r>
        <w:separator/>
      </w:r>
    </w:p>
  </w:footnote>
  <w:footnote w:type="continuationSeparator" w:id="0">
    <w:p w14:paraId="267DC70B" w14:textId="77777777" w:rsidR="00401D56" w:rsidRDefault="00401D56" w:rsidP="006F175E">
      <w:pPr>
        <w:spacing w:before="0"/>
      </w:pPr>
      <w:r>
        <w:continuationSeparator/>
      </w:r>
    </w:p>
  </w:footnote>
  <w:footnote w:type="continuationNotice" w:id="1">
    <w:p w14:paraId="23142FA2" w14:textId="77777777" w:rsidR="00401D56" w:rsidRDefault="00401D5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3598951">
    <w:abstractNumId w:val="13"/>
  </w:num>
  <w:num w:numId="2" w16cid:durableId="1816868758">
    <w:abstractNumId w:val="32"/>
  </w:num>
  <w:num w:numId="3" w16cid:durableId="726881307">
    <w:abstractNumId w:val="3"/>
  </w:num>
  <w:num w:numId="4" w16cid:durableId="774440239">
    <w:abstractNumId w:val="16"/>
  </w:num>
  <w:num w:numId="5" w16cid:durableId="387994612">
    <w:abstractNumId w:val="21"/>
  </w:num>
  <w:num w:numId="6" w16cid:durableId="1853757402">
    <w:abstractNumId w:val="0"/>
  </w:num>
  <w:num w:numId="7" w16cid:durableId="1602952426">
    <w:abstractNumId w:val="29"/>
  </w:num>
  <w:num w:numId="8" w16cid:durableId="185294356">
    <w:abstractNumId w:val="4"/>
  </w:num>
  <w:num w:numId="9" w16cid:durableId="894663864">
    <w:abstractNumId w:val="27"/>
  </w:num>
  <w:num w:numId="10" w16cid:durableId="1914658372">
    <w:abstractNumId w:val="30"/>
  </w:num>
  <w:num w:numId="11" w16cid:durableId="650868439">
    <w:abstractNumId w:val="29"/>
    <w:lvlOverride w:ilvl="0">
      <w:startOverride w:val="1"/>
    </w:lvlOverride>
  </w:num>
  <w:num w:numId="12" w16cid:durableId="721902615">
    <w:abstractNumId w:val="6"/>
  </w:num>
  <w:num w:numId="13" w16cid:durableId="1070687541">
    <w:abstractNumId w:val="26"/>
  </w:num>
  <w:num w:numId="14" w16cid:durableId="1088427694">
    <w:abstractNumId w:val="19"/>
  </w:num>
  <w:num w:numId="15" w16cid:durableId="383720142">
    <w:abstractNumId w:val="23"/>
  </w:num>
  <w:num w:numId="16" w16cid:durableId="888540594">
    <w:abstractNumId w:val="27"/>
  </w:num>
  <w:num w:numId="17" w16cid:durableId="323314120">
    <w:abstractNumId w:val="27"/>
  </w:num>
  <w:num w:numId="18" w16cid:durableId="282882630">
    <w:abstractNumId w:val="27"/>
  </w:num>
  <w:num w:numId="19" w16cid:durableId="849294487">
    <w:abstractNumId w:val="27"/>
  </w:num>
  <w:num w:numId="20" w16cid:durableId="633947840">
    <w:abstractNumId w:val="33"/>
  </w:num>
  <w:num w:numId="21" w16cid:durableId="1091245904">
    <w:abstractNumId w:val="25"/>
  </w:num>
  <w:num w:numId="22" w16cid:durableId="387656052">
    <w:abstractNumId w:val="2"/>
  </w:num>
  <w:num w:numId="23" w16cid:durableId="765341932">
    <w:abstractNumId w:val="15"/>
  </w:num>
  <w:num w:numId="24" w16cid:durableId="1257253696">
    <w:abstractNumId w:val="7"/>
  </w:num>
  <w:num w:numId="25" w16cid:durableId="1059981957">
    <w:abstractNumId w:val="1"/>
  </w:num>
  <w:num w:numId="26" w16cid:durableId="2020693854">
    <w:abstractNumId w:val="28"/>
  </w:num>
  <w:num w:numId="27" w16cid:durableId="1037270238">
    <w:abstractNumId w:val="14"/>
  </w:num>
  <w:num w:numId="28" w16cid:durableId="706293626">
    <w:abstractNumId w:val="5"/>
  </w:num>
  <w:num w:numId="29" w16cid:durableId="1102603689">
    <w:abstractNumId w:val="24"/>
  </w:num>
  <w:num w:numId="30" w16cid:durableId="1166238530">
    <w:abstractNumId w:val="20"/>
  </w:num>
  <w:num w:numId="31" w16cid:durableId="842478263">
    <w:abstractNumId w:val="31"/>
  </w:num>
  <w:num w:numId="32" w16cid:durableId="786579103">
    <w:abstractNumId w:val="27"/>
  </w:num>
  <w:num w:numId="33" w16cid:durableId="1090661112">
    <w:abstractNumId w:val="22"/>
  </w:num>
  <w:num w:numId="34" w16cid:durableId="538127461">
    <w:abstractNumId w:val="8"/>
  </w:num>
  <w:num w:numId="35" w16cid:durableId="3633358">
    <w:abstractNumId w:val="9"/>
  </w:num>
  <w:num w:numId="36" w16cid:durableId="112481159">
    <w:abstractNumId w:val="17"/>
  </w:num>
  <w:num w:numId="37" w16cid:durableId="283004013">
    <w:abstractNumId w:val="18"/>
  </w:num>
  <w:num w:numId="38" w16cid:durableId="1852571715">
    <w:abstractNumId w:val="12"/>
  </w:num>
  <w:num w:numId="39" w16cid:durableId="936212110">
    <w:abstractNumId w:val="10"/>
  </w:num>
  <w:num w:numId="40" w16cid:durableId="114837691">
    <w:abstractNumId w:val="27"/>
  </w:num>
  <w:num w:numId="41" w16cid:durableId="404451342">
    <w:abstractNumId w:val="27"/>
  </w:num>
  <w:num w:numId="42" w16cid:durableId="1385719218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ei, Mingwei">
    <w15:presenceInfo w15:providerId="AD" w15:userId="S::mingwei.fei@abbvie.com::235ce4d8-286b-48bc-b6e0-8ef8f6305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407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0FC3"/>
    <w:rsid w:val="000A6093"/>
    <w:rsid w:val="000A6BB6"/>
    <w:rsid w:val="000A79A3"/>
    <w:rsid w:val="000B0BA2"/>
    <w:rsid w:val="000B285E"/>
    <w:rsid w:val="000B62A1"/>
    <w:rsid w:val="000C076B"/>
    <w:rsid w:val="000C1F68"/>
    <w:rsid w:val="000C62FC"/>
    <w:rsid w:val="000D08CD"/>
    <w:rsid w:val="000D65EF"/>
    <w:rsid w:val="000D664A"/>
    <w:rsid w:val="000E0916"/>
    <w:rsid w:val="000E29B7"/>
    <w:rsid w:val="000E72C0"/>
    <w:rsid w:val="000F0AA2"/>
    <w:rsid w:val="000F0CC3"/>
    <w:rsid w:val="001006E3"/>
    <w:rsid w:val="00104041"/>
    <w:rsid w:val="001102DE"/>
    <w:rsid w:val="001120DB"/>
    <w:rsid w:val="00131377"/>
    <w:rsid w:val="00133899"/>
    <w:rsid w:val="001359E2"/>
    <w:rsid w:val="0013725B"/>
    <w:rsid w:val="00140570"/>
    <w:rsid w:val="00140AC7"/>
    <w:rsid w:val="00141057"/>
    <w:rsid w:val="00143AB7"/>
    <w:rsid w:val="00144BDD"/>
    <w:rsid w:val="00147BB6"/>
    <w:rsid w:val="00153FC8"/>
    <w:rsid w:val="00157BC7"/>
    <w:rsid w:val="00164DC6"/>
    <w:rsid w:val="00166E41"/>
    <w:rsid w:val="00167B79"/>
    <w:rsid w:val="001701F6"/>
    <w:rsid w:val="0017421C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0A7"/>
    <w:rsid w:val="001B711D"/>
    <w:rsid w:val="001C1575"/>
    <w:rsid w:val="001C1BC5"/>
    <w:rsid w:val="001C77D3"/>
    <w:rsid w:val="001C7F01"/>
    <w:rsid w:val="001D3F33"/>
    <w:rsid w:val="001E005D"/>
    <w:rsid w:val="001E176A"/>
    <w:rsid w:val="001F074C"/>
    <w:rsid w:val="001F15B1"/>
    <w:rsid w:val="001F7414"/>
    <w:rsid w:val="002007C0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2B4C"/>
    <w:rsid w:val="0027353D"/>
    <w:rsid w:val="00276A2B"/>
    <w:rsid w:val="002770BF"/>
    <w:rsid w:val="0028011E"/>
    <w:rsid w:val="002803B1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8E"/>
    <w:rsid w:val="002A29F3"/>
    <w:rsid w:val="002A2D8C"/>
    <w:rsid w:val="002A2E53"/>
    <w:rsid w:val="002A5B28"/>
    <w:rsid w:val="002A604B"/>
    <w:rsid w:val="002B2933"/>
    <w:rsid w:val="002B4D82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4767"/>
    <w:rsid w:val="00315BD8"/>
    <w:rsid w:val="003256EE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29AE"/>
    <w:rsid w:val="00365E9D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A5B75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E7B49"/>
    <w:rsid w:val="003E7F9C"/>
    <w:rsid w:val="003F28F0"/>
    <w:rsid w:val="003F2FBD"/>
    <w:rsid w:val="003F32F0"/>
    <w:rsid w:val="003F373E"/>
    <w:rsid w:val="003F6C60"/>
    <w:rsid w:val="00401D56"/>
    <w:rsid w:val="00406726"/>
    <w:rsid w:val="00416A8F"/>
    <w:rsid w:val="0042502F"/>
    <w:rsid w:val="0042602A"/>
    <w:rsid w:val="0043702F"/>
    <w:rsid w:val="00442339"/>
    <w:rsid w:val="00443F0F"/>
    <w:rsid w:val="00444403"/>
    <w:rsid w:val="00447475"/>
    <w:rsid w:val="00453F27"/>
    <w:rsid w:val="0045630D"/>
    <w:rsid w:val="00460C9D"/>
    <w:rsid w:val="00460D37"/>
    <w:rsid w:val="004655DE"/>
    <w:rsid w:val="00466A77"/>
    <w:rsid w:val="0046765F"/>
    <w:rsid w:val="00481AE6"/>
    <w:rsid w:val="00483281"/>
    <w:rsid w:val="004836B7"/>
    <w:rsid w:val="00485FC7"/>
    <w:rsid w:val="00493112"/>
    <w:rsid w:val="004A0890"/>
    <w:rsid w:val="004A08DC"/>
    <w:rsid w:val="004A4006"/>
    <w:rsid w:val="004A6602"/>
    <w:rsid w:val="004B59A8"/>
    <w:rsid w:val="004C3431"/>
    <w:rsid w:val="004C516E"/>
    <w:rsid w:val="004C77F6"/>
    <w:rsid w:val="004D1129"/>
    <w:rsid w:val="004E2885"/>
    <w:rsid w:val="004E5057"/>
    <w:rsid w:val="004E6B42"/>
    <w:rsid w:val="004F1CC4"/>
    <w:rsid w:val="004F22E0"/>
    <w:rsid w:val="004F3598"/>
    <w:rsid w:val="004F3FAE"/>
    <w:rsid w:val="004F5D64"/>
    <w:rsid w:val="00502710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4FAB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87F93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B297D"/>
    <w:rsid w:val="006C00BF"/>
    <w:rsid w:val="006C0A33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50A"/>
    <w:rsid w:val="006F175E"/>
    <w:rsid w:val="006F586D"/>
    <w:rsid w:val="00702EB1"/>
    <w:rsid w:val="00710042"/>
    <w:rsid w:val="007118C5"/>
    <w:rsid w:val="00712174"/>
    <w:rsid w:val="00712707"/>
    <w:rsid w:val="00712B9A"/>
    <w:rsid w:val="0071605F"/>
    <w:rsid w:val="00721CAF"/>
    <w:rsid w:val="007244A7"/>
    <w:rsid w:val="00727A47"/>
    <w:rsid w:val="00732804"/>
    <w:rsid w:val="00740105"/>
    <w:rsid w:val="00741B35"/>
    <w:rsid w:val="00741C0C"/>
    <w:rsid w:val="00742F06"/>
    <w:rsid w:val="007508C7"/>
    <w:rsid w:val="007600C3"/>
    <w:rsid w:val="0076119E"/>
    <w:rsid w:val="00761F0E"/>
    <w:rsid w:val="0076383B"/>
    <w:rsid w:val="00764628"/>
    <w:rsid w:val="007733B2"/>
    <w:rsid w:val="00776348"/>
    <w:rsid w:val="007831DC"/>
    <w:rsid w:val="00783C04"/>
    <w:rsid w:val="00787B8C"/>
    <w:rsid w:val="00791A63"/>
    <w:rsid w:val="007928E1"/>
    <w:rsid w:val="007B5FF6"/>
    <w:rsid w:val="007B7AA0"/>
    <w:rsid w:val="007C2B13"/>
    <w:rsid w:val="007C3741"/>
    <w:rsid w:val="007C7F7D"/>
    <w:rsid w:val="007D08C4"/>
    <w:rsid w:val="007D6622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15632"/>
    <w:rsid w:val="00821F95"/>
    <w:rsid w:val="008262DC"/>
    <w:rsid w:val="00832082"/>
    <w:rsid w:val="00834888"/>
    <w:rsid w:val="008369EF"/>
    <w:rsid w:val="00842FBC"/>
    <w:rsid w:val="008437DF"/>
    <w:rsid w:val="00843804"/>
    <w:rsid w:val="00852C84"/>
    <w:rsid w:val="00855B8D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451C"/>
    <w:rsid w:val="008C7886"/>
    <w:rsid w:val="008D06DE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560B"/>
    <w:rsid w:val="00927098"/>
    <w:rsid w:val="009305D5"/>
    <w:rsid w:val="009313F4"/>
    <w:rsid w:val="009345DA"/>
    <w:rsid w:val="00936A4A"/>
    <w:rsid w:val="00937C4B"/>
    <w:rsid w:val="00944251"/>
    <w:rsid w:val="009443F8"/>
    <w:rsid w:val="0094539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1812"/>
    <w:rsid w:val="00977E42"/>
    <w:rsid w:val="0098132C"/>
    <w:rsid w:val="009942D1"/>
    <w:rsid w:val="0099721A"/>
    <w:rsid w:val="009A18EF"/>
    <w:rsid w:val="009A2B52"/>
    <w:rsid w:val="009A3F22"/>
    <w:rsid w:val="009A463A"/>
    <w:rsid w:val="009B2307"/>
    <w:rsid w:val="009B4DEE"/>
    <w:rsid w:val="009B7C62"/>
    <w:rsid w:val="009C447A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38"/>
    <w:rsid w:val="00A008EA"/>
    <w:rsid w:val="00A019C3"/>
    <w:rsid w:val="00A21FBC"/>
    <w:rsid w:val="00A22449"/>
    <w:rsid w:val="00A26A65"/>
    <w:rsid w:val="00A43973"/>
    <w:rsid w:val="00A46653"/>
    <w:rsid w:val="00A62216"/>
    <w:rsid w:val="00A6249E"/>
    <w:rsid w:val="00A659B9"/>
    <w:rsid w:val="00A71BB3"/>
    <w:rsid w:val="00A742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4CAB"/>
    <w:rsid w:val="00B155A3"/>
    <w:rsid w:val="00B2282E"/>
    <w:rsid w:val="00B2634B"/>
    <w:rsid w:val="00B3546D"/>
    <w:rsid w:val="00B36D5A"/>
    <w:rsid w:val="00B37580"/>
    <w:rsid w:val="00B416D8"/>
    <w:rsid w:val="00B42001"/>
    <w:rsid w:val="00B4545B"/>
    <w:rsid w:val="00B45E34"/>
    <w:rsid w:val="00B53287"/>
    <w:rsid w:val="00B548FE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272CE"/>
    <w:rsid w:val="00C36CD4"/>
    <w:rsid w:val="00C409CF"/>
    <w:rsid w:val="00C40B5D"/>
    <w:rsid w:val="00C434A1"/>
    <w:rsid w:val="00C52069"/>
    <w:rsid w:val="00C53225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A6B1D"/>
    <w:rsid w:val="00CB358C"/>
    <w:rsid w:val="00CB3FB3"/>
    <w:rsid w:val="00CB663B"/>
    <w:rsid w:val="00CC078F"/>
    <w:rsid w:val="00CC2299"/>
    <w:rsid w:val="00CC2E43"/>
    <w:rsid w:val="00CC404A"/>
    <w:rsid w:val="00CC4FDC"/>
    <w:rsid w:val="00CC50CD"/>
    <w:rsid w:val="00CC681C"/>
    <w:rsid w:val="00CD1CE9"/>
    <w:rsid w:val="00CD3505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44644"/>
    <w:rsid w:val="00D56CAE"/>
    <w:rsid w:val="00D60C28"/>
    <w:rsid w:val="00D641C7"/>
    <w:rsid w:val="00D647CB"/>
    <w:rsid w:val="00D73DA2"/>
    <w:rsid w:val="00D83CE1"/>
    <w:rsid w:val="00D873D4"/>
    <w:rsid w:val="00D9141F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D614E"/>
    <w:rsid w:val="00DE2B4A"/>
    <w:rsid w:val="00DF66CA"/>
    <w:rsid w:val="00E02818"/>
    <w:rsid w:val="00E0575F"/>
    <w:rsid w:val="00E07C62"/>
    <w:rsid w:val="00E10599"/>
    <w:rsid w:val="00E106D5"/>
    <w:rsid w:val="00E23054"/>
    <w:rsid w:val="00E25E80"/>
    <w:rsid w:val="00E2794F"/>
    <w:rsid w:val="00E34EE3"/>
    <w:rsid w:val="00E3521B"/>
    <w:rsid w:val="00E37154"/>
    <w:rsid w:val="00E4459C"/>
    <w:rsid w:val="00E533EB"/>
    <w:rsid w:val="00E57B13"/>
    <w:rsid w:val="00E71B21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0B77"/>
    <w:rsid w:val="00EE1B83"/>
    <w:rsid w:val="00EE2D3F"/>
    <w:rsid w:val="00EE308D"/>
    <w:rsid w:val="00EE4D45"/>
    <w:rsid w:val="00EF0230"/>
    <w:rsid w:val="00EF07CA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25D3"/>
    <w:rsid w:val="00F4592F"/>
    <w:rsid w:val="00F45A3E"/>
    <w:rsid w:val="00F45EBF"/>
    <w:rsid w:val="00F5326F"/>
    <w:rsid w:val="00F57DC9"/>
    <w:rsid w:val="00F61A4F"/>
    <w:rsid w:val="00F66631"/>
    <w:rsid w:val="00F6716E"/>
    <w:rsid w:val="00F72E26"/>
    <w:rsid w:val="00F745CF"/>
    <w:rsid w:val="00F75723"/>
    <w:rsid w:val="00F80358"/>
    <w:rsid w:val="00F80CFF"/>
    <w:rsid w:val="00F8438D"/>
    <w:rsid w:val="00F91994"/>
    <w:rsid w:val="00F97D19"/>
    <w:rsid w:val="00FA1099"/>
    <w:rsid w:val="00FA272B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11C98FF7"/>
    <w:rsid w:val="18194FD2"/>
    <w:rsid w:val="27CF5AB2"/>
    <w:rsid w:val="33F5176B"/>
    <w:rsid w:val="3CD7ACD1"/>
    <w:rsid w:val="4DC0B07C"/>
    <w:rsid w:val="516ADD27"/>
    <w:rsid w:val="5FE61364"/>
    <w:rsid w:val="745C1DE6"/>
    <w:rsid w:val="7F7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F083BD9F-4260-4F64-87CE-EED4EAE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CAC37-2493-473E-B762-1E0F6468A642}"/>
      </w:docPartPr>
      <w:docPartBody>
        <w:p w:rsidR="00ED5F72" w:rsidRDefault="00ED5F7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72"/>
    <w:rsid w:val="0013583D"/>
    <w:rsid w:val="001C2FC7"/>
    <w:rsid w:val="0028399A"/>
    <w:rsid w:val="003D19CC"/>
    <w:rsid w:val="005A469E"/>
    <w:rsid w:val="00850964"/>
    <w:rsid w:val="00A715F1"/>
    <w:rsid w:val="00DA00EF"/>
    <w:rsid w:val="00E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08F963-7695-46C2-919F-F92A60EBE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4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71</cp:revision>
  <cp:lastPrinted>2020-12-18T15:10:00Z</cp:lastPrinted>
  <dcterms:created xsi:type="dcterms:W3CDTF">2020-07-29T11:59:00Z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T-MH01</vt:lpwstr>
  </property>
  <property fmtid="{D5CDD505-2E9C-101B-9397-08002B2CF9AE}" pid="4" name="TLFType">
    <vt:lpwstr>Table</vt:lpwstr>
  </property>
  <property fmtid="{D5CDD505-2E9C-101B-9397-08002B2CF9AE}" pid="5" name="EffectiveDate">
    <vt:lpwstr> </vt:lpwstr>
  </property>
  <property fmtid="{D5CDD505-2E9C-101B-9397-08002B2CF9AE}" pid="6" name="TherapeuticArea">
    <vt:lpwstr> </vt:lpwstr>
  </property>
  <property fmtid="{D5CDD505-2E9C-101B-9397-08002B2CF9AE}" pid="7" name="Description">
    <vt:lpwstr>Medical History by SOC and PT</vt:lpwstr>
  </property>
  <property fmtid="{D5CDD505-2E9C-101B-9397-08002B2CF9AE}" pid="8" name="Version">
    <vt:lpwstr>3.0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